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3C9C6" w14:textId="497E9967" w:rsidR="006969DF" w:rsidRPr="006969DF" w:rsidRDefault="006969DF" w:rsidP="006969DF">
      <w:pPr>
        <w:ind w:left="720" w:hanging="360"/>
        <w:jc w:val="cente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9DF">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UNIT - 1</w:t>
      </w:r>
    </w:p>
    <w:p w14:paraId="1A8FF1C2" w14:textId="43056A03" w:rsidR="009B41D5" w:rsidRPr="00DF3B56" w:rsidRDefault="009B41D5" w:rsidP="00DF3B56">
      <w:pPr>
        <w:pStyle w:val="ListParagraph"/>
        <w:numPr>
          <w:ilvl w:val="0"/>
          <w:numId w:val="78"/>
        </w:numPr>
        <w:rPr>
          <w:rFonts w:ascii="Segoe UI Historic" w:hAnsi="Segoe UI Historic" w:cs="Segoe UI Historic"/>
          <w:b/>
          <w:bCs/>
          <w:color w:val="FF0000"/>
          <w:sz w:val="28"/>
          <w:szCs w:val="28"/>
        </w:rPr>
      </w:pPr>
      <w:r w:rsidRPr="00DF3B56">
        <w:rPr>
          <w:rFonts w:ascii="Segoe UI Historic" w:hAnsi="Segoe UI Historic" w:cs="Segoe UI Historic"/>
          <w:b/>
          <w:bCs/>
          <w:color w:val="FF0000"/>
          <w:sz w:val="28"/>
          <w:szCs w:val="28"/>
        </w:rPr>
        <w:t>Software Engineering</w:t>
      </w:r>
    </w:p>
    <w:p w14:paraId="6749D5D3" w14:textId="77777777" w:rsidR="009B41D5" w:rsidRPr="009B41D5" w:rsidRDefault="009B41D5" w:rsidP="009B41D5">
      <w:pPr>
        <w:rPr>
          <w:rFonts w:ascii="Segoe UI Historic" w:hAnsi="Segoe UI Historic" w:cs="Segoe UI Historic"/>
          <w:sz w:val="24"/>
          <w:szCs w:val="24"/>
        </w:rPr>
      </w:pPr>
      <w:r w:rsidRPr="009B41D5">
        <w:rPr>
          <w:rFonts w:ascii="Segoe UI Historic" w:hAnsi="Segoe UI Historic" w:cs="Segoe UI Historic"/>
          <w:b/>
          <w:bCs/>
          <w:sz w:val="24"/>
          <w:szCs w:val="24"/>
        </w:rPr>
        <w:t>Software</w:t>
      </w:r>
      <w:r w:rsidRPr="009B41D5">
        <w:rPr>
          <w:rFonts w:ascii="Segoe UI Historic" w:hAnsi="Segoe UI Historic" w:cs="Segoe UI Historic"/>
          <w:sz w:val="24"/>
          <w:szCs w:val="24"/>
        </w:rPr>
        <w:t> is a program or set of programs containing instructions that provide the desired functionality. Engineering is the process of designing and building something that serves a particular purpose and finds a cost-effective solution to problems. </w:t>
      </w:r>
    </w:p>
    <w:p w14:paraId="718B693B" w14:textId="77777777" w:rsidR="009B41D5" w:rsidRPr="009B41D5" w:rsidRDefault="009B41D5" w:rsidP="009B41D5">
      <w:pPr>
        <w:rPr>
          <w:rFonts w:ascii="Segoe UI Historic" w:hAnsi="Segoe UI Historic" w:cs="Segoe UI Historic"/>
          <w:sz w:val="24"/>
          <w:szCs w:val="24"/>
        </w:rPr>
      </w:pPr>
      <w:r w:rsidRPr="009B41D5">
        <w:rPr>
          <w:rFonts w:ascii="Segoe UI Historic" w:hAnsi="Segoe UI Historic" w:cs="Segoe UI Historic"/>
          <w:b/>
          <w:bCs/>
          <w:sz w:val="24"/>
          <w:szCs w:val="24"/>
        </w:rPr>
        <w:t>Software Engineering</w:t>
      </w:r>
      <w:r w:rsidRPr="009B41D5">
        <w:rPr>
          <w:rFonts w:ascii="Segoe UI Historic" w:hAnsi="Segoe UI Historic" w:cs="Segoe UI Historic"/>
          <w:sz w:val="24"/>
          <w:szCs w:val="24"/>
        </w:rPr>
        <w:t> is the process of designing, developing, testing, and maintaining software. It is a systematic and disciplined approach to software development that aims to create high-quality, reliable, and maintainable software.</w:t>
      </w:r>
    </w:p>
    <w:p w14:paraId="0C50E509" w14:textId="77777777" w:rsidR="009B41D5" w:rsidRPr="009B41D5" w:rsidRDefault="009B41D5" w:rsidP="009B41D5">
      <w:pPr>
        <w:numPr>
          <w:ilvl w:val="0"/>
          <w:numId w:val="3"/>
        </w:numPr>
        <w:rPr>
          <w:rFonts w:ascii="Segoe UI Historic" w:hAnsi="Segoe UI Historic" w:cs="Segoe UI Historic"/>
          <w:sz w:val="24"/>
          <w:szCs w:val="24"/>
        </w:rPr>
      </w:pPr>
      <w:r w:rsidRPr="009B41D5">
        <w:rPr>
          <w:rFonts w:ascii="Segoe UI Historic" w:hAnsi="Segoe UI Historic" w:cs="Segoe UI Historic"/>
          <w:sz w:val="24"/>
          <w:szCs w:val="24"/>
        </w:rPr>
        <w:t>Software engineering includes a variety of techniques, tools, and methodologies, including requirements analysis, design, testing, and maintenance.</w:t>
      </w:r>
    </w:p>
    <w:p w14:paraId="166F53A1" w14:textId="77777777" w:rsidR="009B41D5" w:rsidRPr="009B41D5" w:rsidRDefault="009B41D5" w:rsidP="009B41D5">
      <w:pPr>
        <w:numPr>
          <w:ilvl w:val="0"/>
          <w:numId w:val="4"/>
        </w:numPr>
        <w:rPr>
          <w:rFonts w:ascii="Segoe UI Historic" w:hAnsi="Segoe UI Historic" w:cs="Segoe UI Historic"/>
          <w:sz w:val="24"/>
          <w:szCs w:val="24"/>
        </w:rPr>
      </w:pPr>
      <w:r w:rsidRPr="009B41D5">
        <w:rPr>
          <w:rFonts w:ascii="Segoe UI Historic" w:hAnsi="Segoe UI Historic" w:cs="Segoe UI Historic"/>
          <w:sz w:val="24"/>
          <w:szCs w:val="24"/>
        </w:rPr>
        <w:t>It is a rapidly evolving field, and new tools and technologies are constantly being developed to improve the software development process.</w:t>
      </w:r>
    </w:p>
    <w:p w14:paraId="47E7F44C" w14:textId="77777777" w:rsidR="009B41D5" w:rsidRPr="009B41D5" w:rsidRDefault="009B41D5" w:rsidP="009B41D5">
      <w:pPr>
        <w:numPr>
          <w:ilvl w:val="0"/>
          <w:numId w:val="5"/>
        </w:numPr>
        <w:rPr>
          <w:rFonts w:ascii="Segoe UI Historic" w:hAnsi="Segoe UI Historic" w:cs="Segoe UI Historic"/>
          <w:sz w:val="24"/>
          <w:szCs w:val="24"/>
        </w:rPr>
      </w:pPr>
      <w:r w:rsidRPr="009B41D5">
        <w:rPr>
          <w:rFonts w:ascii="Segoe UI Historic" w:hAnsi="Segoe UI Historic" w:cs="Segoe UI Historic"/>
          <w:sz w:val="24"/>
          <w:szCs w:val="24"/>
        </w:rPr>
        <w:t>By following the principles of software engineering and using the appropriate tools and methodologies, software developers can create high-quality, reliable, and maintainable software that meets the needs of its users.</w:t>
      </w:r>
    </w:p>
    <w:p w14:paraId="2893D2EA" w14:textId="77777777" w:rsidR="009B41D5" w:rsidRPr="009B41D5" w:rsidRDefault="009B41D5" w:rsidP="009B41D5">
      <w:pPr>
        <w:numPr>
          <w:ilvl w:val="0"/>
          <w:numId w:val="6"/>
        </w:numPr>
        <w:rPr>
          <w:rFonts w:ascii="Segoe UI Historic" w:hAnsi="Segoe UI Historic" w:cs="Segoe UI Historic"/>
          <w:sz w:val="24"/>
          <w:szCs w:val="24"/>
        </w:rPr>
      </w:pPr>
      <w:r w:rsidRPr="009B41D5">
        <w:rPr>
          <w:rFonts w:ascii="Segoe UI Historic" w:hAnsi="Segoe UI Historic" w:cs="Segoe UI Historic"/>
          <w:sz w:val="24"/>
          <w:szCs w:val="24"/>
        </w:rPr>
        <w:t>Software Engineering is mainly used for large projects based on software systems rather than single programs or applications.</w:t>
      </w:r>
    </w:p>
    <w:p w14:paraId="4A0F238A" w14:textId="77777777" w:rsidR="009B41D5" w:rsidRPr="009B41D5" w:rsidRDefault="009B41D5" w:rsidP="009B41D5">
      <w:pPr>
        <w:numPr>
          <w:ilvl w:val="0"/>
          <w:numId w:val="7"/>
        </w:numPr>
        <w:rPr>
          <w:rFonts w:ascii="Segoe UI Historic" w:hAnsi="Segoe UI Historic" w:cs="Segoe UI Historic"/>
          <w:sz w:val="24"/>
          <w:szCs w:val="24"/>
        </w:rPr>
      </w:pPr>
      <w:r w:rsidRPr="009B41D5">
        <w:rPr>
          <w:rFonts w:ascii="Segoe UI Historic" w:hAnsi="Segoe UI Historic" w:cs="Segoe UI Historic"/>
          <w:sz w:val="24"/>
          <w:szCs w:val="24"/>
        </w:rPr>
        <w:t xml:space="preserve">The main goal of Software Engineering is to develop software applications for improving </w:t>
      </w:r>
      <w:proofErr w:type="gramStart"/>
      <w:r w:rsidRPr="009B41D5">
        <w:rPr>
          <w:rFonts w:ascii="Segoe UI Historic" w:hAnsi="Segoe UI Historic" w:cs="Segoe UI Historic"/>
          <w:sz w:val="24"/>
          <w:szCs w:val="24"/>
        </w:rPr>
        <w:t>quality,  budget</w:t>
      </w:r>
      <w:proofErr w:type="gramEnd"/>
      <w:r w:rsidRPr="009B41D5">
        <w:rPr>
          <w:rFonts w:ascii="Segoe UI Historic" w:hAnsi="Segoe UI Historic" w:cs="Segoe UI Historic"/>
          <w:sz w:val="24"/>
          <w:szCs w:val="24"/>
        </w:rPr>
        <w:t>, and time efficiency.</w:t>
      </w:r>
    </w:p>
    <w:p w14:paraId="41D33861" w14:textId="77777777" w:rsidR="009B41D5" w:rsidRPr="009B41D5" w:rsidRDefault="009B41D5" w:rsidP="009B41D5">
      <w:pPr>
        <w:numPr>
          <w:ilvl w:val="0"/>
          <w:numId w:val="8"/>
        </w:numPr>
        <w:rPr>
          <w:rFonts w:ascii="Segoe UI Historic" w:hAnsi="Segoe UI Historic" w:cs="Segoe UI Historic"/>
          <w:sz w:val="24"/>
          <w:szCs w:val="24"/>
        </w:rPr>
      </w:pPr>
      <w:r w:rsidRPr="009B41D5">
        <w:rPr>
          <w:rFonts w:ascii="Segoe UI Historic" w:hAnsi="Segoe UI Historic" w:cs="Segoe UI Historic"/>
          <w:sz w:val="24"/>
          <w:szCs w:val="24"/>
        </w:rPr>
        <w:t>Software Engineering ensures that the software that has to be built should be consistent, correct, also on budget, on time, and within the required requirements.</w:t>
      </w:r>
    </w:p>
    <w:p w14:paraId="1F77738C" w14:textId="77777777" w:rsidR="009B41D5" w:rsidRPr="009B41D5" w:rsidRDefault="009B41D5" w:rsidP="009B41D5">
      <w:pPr>
        <w:rPr>
          <w:rFonts w:ascii="Segoe UI Historic" w:hAnsi="Segoe UI Historic" w:cs="Segoe UI Historic"/>
          <w:b/>
          <w:bCs/>
          <w:sz w:val="24"/>
          <w:szCs w:val="24"/>
        </w:rPr>
      </w:pPr>
      <w:r w:rsidRPr="009B41D5">
        <w:rPr>
          <w:rFonts w:ascii="Segoe UI Historic" w:hAnsi="Segoe UI Historic" w:cs="Segoe UI Historic"/>
          <w:b/>
          <w:bCs/>
          <w:sz w:val="24"/>
          <w:szCs w:val="24"/>
        </w:rPr>
        <w:t>Objectives of Software Engineering</w:t>
      </w:r>
    </w:p>
    <w:p w14:paraId="44987A35" w14:textId="77777777" w:rsidR="009B41D5" w:rsidRPr="009B41D5" w:rsidRDefault="009B41D5" w:rsidP="009B41D5">
      <w:pPr>
        <w:numPr>
          <w:ilvl w:val="0"/>
          <w:numId w:val="28"/>
        </w:numPr>
        <w:rPr>
          <w:rFonts w:ascii="Segoe UI Historic" w:hAnsi="Segoe UI Historic" w:cs="Segoe UI Historic"/>
          <w:sz w:val="24"/>
          <w:szCs w:val="24"/>
        </w:rPr>
      </w:pPr>
      <w:r w:rsidRPr="009B41D5">
        <w:rPr>
          <w:rFonts w:ascii="Segoe UI Historic" w:hAnsi="Segoe UI Historic" w:cs="Segoe UI Historic"/>
          <w:b/>
          <w:bCs/>
          <w:sz w:val="24"/>
          <w:szCs w:val="24"/>
        </w:rPr>
        <w:t>Maintainability: </w:t>
      </w:r>
      <w:r w:rsidRPr="009B41D5">
        <w:rPr>
          <w:rFonts w:ascii="Segoe UI Historic" w:hAnsi="Segoe UI Historic" w:cs="Segoe UI Historic"/>
          <w:sz w:val="24"/>
          <w:szCs w:val="24"/>
        </w:rPr>
        <w:t>It should be feasible for the software to evolve to meet changing requirements.</w:t>
      </w:r>
    </w:p>
    <w:p w14:paraId="28950D82" w14:textId="77777777" w:rsidR="009B41D5" w:rsidRPr="009B41D5" w:rsidRDefault="009B41D5" w:rsidP="009B41D5">
      <w:pPr>
        <w:numPr>
          <w:ilvl w:val="0"/>
          <w:numId w:val="29"/>
        </w:numPr>
        <w:rPr>
          <w:rFonts w:ascii="Segoe UI Historic" w:hAnsi="Segoe UI Historic" w:cs="Segoe UI Historic"/>
          <w:sz w:val="24"/>
          <w:szCs w:val="24"/>
        </w:rPr>
      </w:pPr>
      <w:r w:rsidRPr="009B41D5">
        <w:rPr>
          <w:rFonts w:ascii="Segoe UI Historic" w:hAnsi="Segoe UI Historic" w:cs="Segoe UI Historic"/>
          <w:b/>
          <w:bCs/>
          <w:sz w:val="24"/>
          <w:szCs w:val="24"/>
        </w:rPr>
        <w:t>Efficiency: </w:t>
      </w:r>
      <w:r w:rsidRPr="009B41D5">
        <w:rPr>
          <w:rFonts w:ascii="Segoe UI Historic" w:hAnsi="Segoe UI Historic" w:cs="Segoe UI Historic"/>
          <w:sz w:val="24"/>
          <w:szCs w:val="24"/>
        </w:rPr>
        <w:t>The software should not make wasteful use of computing devices such as memory, processor cycles, etc.</w:t>
      </w:r>
    </w:p>
    <w:p w14:paraId="79340E4A" w14:textId="77777777" w:rsidR="009B41D5" w:rsidRPr="009B41D5" w:rsidRDefault="009B41D5" w:rsidP="009B41D5">
      <w:pPr>
        <w:numPr>
          <w:ilvl w:val="0"/>
          <w:numId w:val="30"/>
        </w:numPr>
        <w:rPr>
          <w:rFonts w:ascii="Segoe UI Historic" w:hAnsi="Segoe UI Historic" w:cs="Segoe UI Historic"/>
          <w:sz w:val="24"/>
          <w:szCs w:val="24"/>
        </w:rPr>
      </w:pPr>
      <w:r w:rsidRPr="009B41D5">
        <w:rPr>
          <w:rFonts w:ascii="Segoe UI Historic" w:hAnsi="Segoe UI Historic" w:cs="Segoe UI Historic"/>
          <w:b/>
          <w:bCs/>
          <w:sz w:val="24"/>
          <w:szCs w:val="24"/>
        </w:rPr>
        <w:t>Correctness: </w:t>
      </w:r>
      <w:r w:rsidRPr="009B41D5">
        <w:rPr>
          <w:rFonts w:ascii="Segoe UI Historic" w:hAnsi="Segoe UI Historic" w:cs="Segoe UI Historic"/>
          <w:sz w:val="24"/>
          <w:szCs w:val="24"/>
        </w:rPr>
        <w:t>A software product is correct if the different requirements specified in the </w:t>
      </w:r>
      <w:hyperlink r:id="rId5" w:history="1">
        <w:r w:rsidRPr="009B41D5">
          <w:rPr>
            <w:rStyle w:val="Hyperlink"/>
            <w:rFonts w:ascii="Segoe UI Historic" w:hAnsi="Segoe UI Historic" w:cs="Segoe UI Historic"/>
            <w:sz w:val="24"/>
            <w:szCs w:val="24"/>
          </w:rPr>
          <w:t>SRS Document</w:t>
        </w:r>
      </w:hyperlink>
      <w:r w:rsidRPr="009B41D5">
        <w:rPr>
          <w:rFonts w:ascii="Segoe UI Historic" w:hAnsi="Segoe UI Historic" w:cs="Segoe UI Historic"/>
          <w:sz w:val="24"/>
          <w:szCs w:val="24"/>
        </w:rPr>
        <w:t> have been correctly implemented.</w:t>
      </w:r>
    </w:p>
    <w:p w14:paraId="5D151375" w14:textId="77777777" w:rsidR="009B41D5" w:rsidRPr="009B41D5" w:rsidRDefault="009B41D5" w:rsidP="009B41D5">
      <w:pPr>
        <w:numPr>
          <w:ilvl w:val="0"/>
          <w:numId w:val="31"/>
        </w:numPr>
        <w:rPr>
          <w:rFonts w:ascii="Segoe UI Historic" w:hAnsi="Segoe UI Historic" w:cs="Segoe UI Historic"/>
          <w:sz w:val="24"/>
          <w:szCs w:val="24"/>
        </w:rPr>
      </w:pPr>
      <w:r w:rsidRPr="009B41D5">
        <w:rPr>
          <w:rFonts w:ascii="Segoe UI Historic" w:hAnsi="Segoe UI Historic" w:cs="Segoe UI Historic"/>
          <w:b/>
          <w:bCs/>
          <w:sz w:val="24"/>
          <w:szCs w:val="24"/>
        </w:rPr>
        <w:t>Reusability: </w:t>
      </w:r>
      <w:r w:rsidRPr="009B41D5">
        <w:rPr>
          <w:rFonts w:ascii="Segoe UI Historic" w:hAnsi="Segoe UI Historic" w:cs="Segoe UI Historic"/>
          <w:sz w:val="24"/>
          <w:szCs w:val="24"/>
        </w:rPr>
        <w:t>A software product has good reusability if the different modules of the product can easily be reused to develop new products.</w:t>
      </w:r>
    </w:p>
    <w:p w14:paraId="0C9862F9" w14:textId="77777777" w:rsidR="009B41D5" w:rsidRPr="009B41D5" w:rsidRDefault="009B41D5" w:rsidP="009B41D5">
      <w:pPr>
        <w:numPr>
          <w:ilvl w:val="0"/>
          <w:numId w:val="32"/>
        </w:numPr>
        <w:rPr>
          <w:rFonts w:ascii="Segoe UI Historic" w:hAnsi="Segoe UI Historic" w:cs="Segoe UI Historic"/>
          <w:sz w:val="24"/>
          <w:szCs w:val="24"/>
        </w:rPr>
      </w:pPr>
      <w:r w:rsidRPr="009B41D5">
        <w:rPr>
          <w:rFonts w:ascii="Segoe UI Historic" w:hAnsi="Segoe UI Historic" w:cs="Segoe UI Historic"/>
          <w:b/>
          <w:bCs/>
          <w:sz w:val="24"/>
          <w:szCs w:val="24"/>
        </w:rPr>
        <w:lastRenderedPageBreak/>
        <w:t>Testability: </w:t>
      </w:r>
      <w:r w:rsidRPr="009B41D5">
        <w:rPr>
          <w:rFonts w:ascii="Segoe UI Historic" w:hAnsi="Segoe UI Historic" w:cs="Segoe UI Historic"/>
          <w:sz w:val="24"/>
          <w:szCs w:val="24"/>
        </w:rPr>
        <w:t>Here software facilitates both the establishment of test criteria and the evaluation of the software concerning those criteria.</w:t>
      </w:r>
    </w:p>
    <w:p w14:paraId="4D199A69" w14:textId="77777777" w:rsidR="009B41D5" w:rsidRPr="009B41D5" w:rsidRDefault="009B41D5" w:rsidP="009B41D5">
      <w:pPr>
        <w:numPr>
          <w:ilvl w:val="0"/>
          <w:numId w:val="33"/>
        </w:numPr>
        <w:rPr>
          <w:rFonts w:ascii="Segoe UI Historic" w:hAnsi="Segoe UI Historic" w:cs="Segoe UI Historic"/>
          <w:sz w:val="24"/>
          <w:szCs w:val="24"/>
        </w:rPr>
      </w:pPr>
      <w:r w:rsidRPr="009B41D5">
        <w:rPr>
          <w:rFonts w:ascii="Segoe UI Historic" w:hAnsi="Segoe UI Historic" w:cs="Segoe UI Historic"/>
          <w:b/>
          <w:bCs/>
          <w:sz w:val="24"/>
          <w:szCs w:val="24"/>
        </w:rPr>
        <w:t>Reliability: </w:t>
      </w:r>
      <w:r w:rsidRPr="009B41D5">
        <w:rPr>
          <w:rFonts w:ascii="Segoe UI Historic" w:hAnsi="Segoe UI Historic" w:cs="Segoe UI Historic"/>
          <w:sz w:val="24"/>
          <w:szCs w:val="24"/>
        </w:rPr>
        <w:t>It is an attribute of software quality. The extent to which a program can be expected to perform its desired function, over an arbitrary time period.</w:t>
      </w:r>
    </w:p>
    <w:p w14:paraId="6A459192" w14:textId="77777777" w:rsidR="009B41D5" w:rsidRPr="009B41D5" w:rsidRDefault="009B41D5" w:rsidP="009B41D5">
      <w:pPr>
        <w:numPr>
          <w:ilvl w:val="0"/>
          <w:numId w:val="34"/>
        </w:numPr>
        <w:rPr>
          <w:rFonts w:ascii="Segoe UI Historic" w:hAnsi="Segoe UI Historic" w:cs="Segoe UI Historic"/>
          <w:sz w:val="24"/>
          <w:szCs w:val="24"/>
        </w:rPr>
      </w:pPr>
      <w:r w:rsidRPr="009B41D5">
        <w:rPr>
          <w:rFonts w:ascii="Segoe UI Historic" w:hAnsi="Segoe UI Historic" w:cs="Segoe UI Historic"/>
          <w:b/>
          <w:bCs/>
          <w:sz w:val="24"/>
          <w:szCs w:val="24"/>
        </w:rPr>
        <w:t>Portability: </w:t>
      </w:r>
      <w:r w:rsidRPr="009B41D5">
        <w:rPr>
          <w:rFonts w:ascii="Segoe UI Historic" w:hAnsi="Segoe UI Historic" w:cs="Segoe UI Historic"/>
          <w:sz w:val="24"/>
          <w:szCs w:val="24"/>
        </w:rPr>
        <w:t>In this case, the software can be transferred from one computer system or environment to another.</w:t>
      </w:r>
    </w:p>
    <w:p w14:paraId="09EE8FAB" w14:textId="77777777" w:rsidR="009B41D5" w:rsidRPr="009B41D5" w:rsidRDefault="009B41D5" w:rsidP="009B41D5">
      <w:pPr>
        <w:numPr>
          <w:ilvl w:val="0"/>
          <w:numId w:val="35"/>
        </w:numPr>
        <w:rPr>
          <w:rFonts w:ascii="Segoe UI Historic" w:hAnsi="Segoe UI Historic" w:cs="Segoe UI Historic"/>
          <w:sz w:val="24"/>
          <w:szCs w:val="24"/>
        </w:rPr>
      </w:pPr>
      <w:r w:rsidRPr="009B41D5">
        <w:rPr>
          <w:rFonts w:ascii="Segoe UI Historic" w:hAnsi="Segoe UI Historic" w:cs="Segoe UI Historic"/>
          <w:b/>
          <w:bCs/>
          <w:sz w:val="24"/>
          <w:szCs w:val="24"/>
        </w:rPr>
        <w:t>Adaptability: </w:t>
      </w:r>
      <w:r w:rsidRPr="009B41D5">
        <w:rPr>
          <w:rFonts w:ascii="Segoe UI Historic" w:hAnsi="Segoe UI Historic" w:cs="Segoe UI Historic"/>
          <w:sz w:val="24"/>
          <w:szCs w:val="24"/>
        </w:rPr>
        <w:t>In this case, the software allows differing system constraints and the user needs to be satisfied by making changes to the software.</w:t>
      </w:r>
    </w:p>
    <w:p w14:paraId="200A4FBE" w14:textId="77777777" w:rsidR="009B41D5" w:rsidRPr="009B41D5" w:rsidRDefault="009B41D5" w:rsidP="009B41D5">
      <w:pPr>
        <w:numPr>
          <w:ilvl w:val="0"/>
          <w:numId w:val="36"/>
        </w:numPr>
        <w:rPr>
          <w:rFonts w:ascii="Segoe UI Historic" w:hAnsi="Segoe UI Historic" w:cs="Segoe UI Historic"/>
          <w:sz w:val="24"/>
          <w:szCs w:val="24"/>
        </w:rPr>
      </w:pPr>
      <w:r w:rsidRPr="009B41D5">
        <w:rPr>
          <w:rFonts w:ascii="Segoe UI Historic" w:hAnsi="Segoe UI Historic" w:cs="Segoe UI Historic"/>
          <w:b/>
          <w:bCs/>
          <w:sz w:val="24"/>
          <w:szCs w:val="24"/>
        </w:rPr>
        <w:t>Interoperability:</w:t>
      </w:r>
      <w:r w:rsidRPr="009B41D5">
        <w:rPr>
          <w:rFonts w:ascii="Segoe UI Historic" w:hAnsi="Segoe UI Historic" w:cs="Segoe UI Historic"/>
          <w:sz w:val="24"/>
          <w:szCs w:val="24"/>
        </w:rPr>
        <w:t> Capability of 2 or more functional units to process data cooperatively.</w:t>
      </w:r>
    </w:p>
    <w:p w14:paraId="3222E3A2" w14:textId="77777777" w:rsidR="009B41D5" w:rsidRPr="009B41D5" w:rsidRDefault="009B41D5" w:rsidP="009B41D5">
      <w:pPr>
        <w:rPr>
          <w:rFonts w:ascii="Segoe UI Historic" w:hAnsi="Segoe UI Historic" w:cs="Segoe UI Historic"/>
          <w:b/>
          <w:bCs/>
          <w:sz w:val="24"/>
          <w:szCs w:val="24"/>
        </w:rPr>
      </w:pPr>
      <w:r w:rsidRPr="009B41D5">
        <w:rPr>
          <w:rFonts w:ascii="Segoe UI Historic" w:hAnsi="Segoe UI Historic" w:cs="Segoe UI Historic"/>
          <w:b/>
          <w:bCs/>
          <w:sz w:val="24"/>
          <w:szCs w:val="24"/>
        </w:rPr>
        <w:t>Advantages of Software Engineering</w:t>
      </w:r>
    </w:p>
    <w:p w14:paraId="7F838884" w14:textId="77777777" w:rsidR="009B41D5" w:rsidRPr="009B41D5" w:rsidRDefault="009B41D5" w:rsidP="009B41D5">
      <w:pPr>
        <w:rPr>
          <w:rFonts w:ascii="Segoe UI Historic" w:hAnsi="Segoe UI Historic" w:cs="Segoe UI Historic"/>
          <w:sz w:val="24"/>
          <w:szCs w:val="24"/>
        </w:rPr>
      </w:pPr>
      <w:r w:rsidRPr="009B41D5">
        <w:rPr>
          <w:rFonts w:ascii="Segoe UI Historic" w:hAnsi="Segoe UI Historic" w:cs="Segoe UI Historic"/>
          <w:sz w:val="24"/>
          <w:szCs w:val="24"/>
        </w:rPr>
        <w:t>There are several advantages to using a systematic and disciplined approach to software development, such as:</w:t>
      </w:r>
    </w:p>
    <w:p w14:paraId="74191D29" w14:textId="77777777" w:rsidR="009B41D5" w:rsidRPr="009B41D5" w:rsidRDefault="009B41D5" w:rsidP="009B41D5">
      <w:pPr>
        <w:numPr>
          <w:ilvl w:val="0"/>
          <w:numId w:val="62"/>
        </w:numPr>
        <w:rPr>
          <w:rFonts w:ascii="Segoe UI Historic" w:hAnsi="Segoe UI Historic" w:cs="Segoe UI Historic"/>
          <w:sz w:val="24"/>
          <w:szCs w:val="24"/>
        </w:rPr>
      </w:pPr>
      <w:r w:rsidRPr="009B41D5">
        <w:rPr>
          <w:rFonts w:ascii="Segoe UI Historic" w:hAnsi="Segoe UI Historic" w:cs="Segoe UI Historic"/>
          <w:b/>
          <w:bCs/>
          <w:sz w:val="24"/>
          <w:szCs w:val="24"/>
        </w:rPr>
        <w:t>Improved Quality: </w:t>
      </w:r>
      <w:r w:rsidRPr="009B41D5">
        <w:rPr>
          <w:rFonts w:ascii="Segoe UI Historic" w:hAnsi="Segoe UI Historic" w:cs="Segoe UI Historic"/>
          <w:sz w:val="24"/>
          <w:szCs w:val="24"/>
        </w:rPr>
        <w:t>By following established software engineering principles and techniques, the software can be developed with fewer bugs and higher reliability.</w:t>
      </w:r>
    </w:p>
    <w:p w14:paraId="02809107" w14:textId="77777777" w:rsidR="009B41D5" w:rsidRPr="009B41D5" w:rsidRDefault="009B41D5" w:rsidP="009B41D5">
      <w:pPr>
        <w:numPr>
          <w:ilvl w:val="0"/>
          <w:numId w:val="63"/>
        </w:numPr>
        <w:rPr>
          <w:rFonts w:ascii="Segoe UI Historic" w:hAnsi="Segoe UI Historic" w:cs="Segoe UI Historic"/>
          <w:sz w:val="24"/>
          <w:szCs w:val="24"/>
        </w:rPr>
      </w:pPr>
      <w:r w:rsidRPr="009B41D5">
        <w:rPr>
          <w:rFonts w:ascii="Segoe UI Historic" w:hAnsi="Segoe UI Historic" w:cs="Segoe UI Historic"/>
          <w:b/>
          <w:bCs/>
          <w:sz w:val="24"/>
          <w:szCs w:val="24"/>
        </w:rPr>
        <w:t>Increased Productivity: </w:t>
      </w:r>
      <w:r w:rsidRPr="009B41D5">
        <w:rPr>
          <w:rFonts w:ascii="Segoe UI Historic" w:hAnsi="Segoe UI Historic" w:cs="Segoe UI Historic"/>
          <w:sz w:val="24"/>
          <w:szCs w:val="24"/>
        </w:rPr>
        <w:t>Using modern tools and methodologies can streamline the development process, allowing developers to be more productive and complete projects faster.</w:t>
      </w:r>
    </w:p>
    <w:p w14:paraId="19487903" w14:textId="77777777" w:rsidR="009B41D5" w:rsidRPr="009B41D5" w:rsidRDefault="009B41D5" w:rsidP="009B41D5">
      <w:pPr>
        <w:numPr>
          <w:ilvl w:val="0"/>
          <w:numId w:val="64"/>
        </w:numPr>
        <w:rPr>
          <w:rFonts w:ascii="Segoe UI Historic" w:hAnsi="Segoe UI Historic" w:cs="Segoe UI Historic"/>
          <w:sz w:val="24"/>
          <w:szCs w:val="24"/>
        </w:rPr>
      </w:pPr>
      <w:r w:rsidRPr="009B41D5">
        <w:rPr>
          <w:rFonts w:ascii="Segoe UI Historic" w:hAnsi="Segoe UI Historic" w:cs="Segoe UI Historic"/>
          <w:b/>
          <w:bCs/>
          <w:sz w:val="24"/>
          <w:szCs w:val="24"/>
        </w:rPr>
        <w:t>Better Maintainability: </w:t>
      </w:r>
      <w:r w:rsidRPr="009B41D5">
        <w:rPr>
          <w:rFonts w:ascii="Segoe UI Historic" w:hAnsi="Segoe UI Historic" w:cs="Segoe UI Historic"/>
          <w:sz w:val="24"/>
          <w:szCs w:val="24"/>
        </w:rPr>
        <w:t>Software that is designed and developed using sound software engineering practices is easier to maintain and update over time.</w:t>
      </w:r>
    </w:p>
    <w:p w14:paraId="0C5715CD" w14:textId="77777777" w:rsidR="009B41D5" w:rsidRPr="009B41D5" w:rsidRDefault="009B41D5" w:rsidP="009B41D5">
      <w:pPr>
        <w:numPr>
          <w:ilvl w:val="0"/>
          <w:numId w:val="65"/>
        </w:numPr>
        <w:rPr>
          <w:rFonts w:ascii="Segoe UI Historic" w:hAnsi="Segoe UI Historic" w:cs="Segoe UI Historic"/>
          <w:sz w:val="24"/>
          <w:szCs w:val="24"/>
        </w:rPr>
      </w:pPr>
      <w:r w:rsidRPr="009B41D5">
        <w:rPr>
          <w:rFonts w:ascii="Segoe UI Historic" w:hAnsi="Segoe UI Historic" w:cs="Segoe UI Historic"/>
          <w:b/>
          <w:bCs/>
          <w:sz w:val="24"/>
          <w:szCs w:val="24"/>
        </w:rPr>
        <w:t>Reduced Costs:</w:t>
      </w:r>
      <w:r w:rsidRPr="009B41D5">
        <w:rPr>
          <w:rFonts w:ascii="Segoe UI Historic" w:hAnsi="Segoe UI Historic" w:cs="Segoe UI Historic"/>
          <w:sz w:val="24"/>
          <w:szCs w:val="24"/>
        </w:rPr>
        <w:t> By identifying and addressing potential problems early in the development process, software engineering can help to reduce the cost of fixing bugs and adding new features later on.</w:t>
      </w:r>
    </w:p>
    <w:p w14:paraId="03EC1C50" w14:textId="77777777" w:rsidR="009B41D5" w:rsidRPr="009B41D5" w:rsidRDefault="009B41D5" w:rsidP="009B41D5">
      <w:pPr>
        <w:numPr>
          <w:ilvl w:val="0"/>
          <w:numId w:val="66"/>
        </w:numPr>
        <w:rPr>
          <w:rFonts w:ascii="Segoe UI Historic" w:hAnsi="Segoe UI Historic" w:cs="Segoe UI Historic"/>
          <w:sz w:val="24"/>
          <w:szCs w:val="24"/>
        </w:rPr>
      </w:pPr>
      <w:r w:rsidRPr="009B41D5">
        <w:rPr>
          <w:rFonts w:ascii="Segoe UI Historic" w:hAnsi="Segoe UI Historic" w:cs="Segoe UI Historic"/>
          <w:sz w:val="24"/>
          <w:szCs w:val="24"/>
        </w:rPr>
        <w:t>I</w:t>
      </w:r>
      <w:r w:rsidRPr="009B41D5">
        <w:rPr>
          <w:rFonts w:ascii="Segoe UI Historic" w:hAnsi="Segoe UI Historic" w:cs="Segoe UI Historic"/>
          <w:b/>
          <w:bCs/>
          <w:sz w:val="24"/>
          <w:szCs w:val="24"/>
        </w:rPr>
        <w:t>ncreased Customer Satisfaction:</w:t>
      </w:r>
      <w:r w:rsidRPr="009B41D5">
        <w:rPr>
          <w:rFonts w:ascii="Segoe UI Historic" w:hAnsi="Segoe UI Historic" w:cs="Segoe UI Historic"/>
          <w:sz w:val="24"/>
          <w:szCs w:val="24"/>
        </w:rPr>
        <w:t> By involving customers in the development process and developing software that meets their needs, software engineering can help to increase customer satisfaction.</w:t>
      </w:r>
    </w:p>
    <w:p w14:paraId="1406DD71" w14:textId="77777777" w:rsidR="009B41D5" w:rsidRPr="009B41D5" w:rsidRDefault="009B41D5" w:rsidP="009B41D5">
      <w:pPr>
        <w:numPr>
          <w:ilvl w:val="0"/>
          <w:numId w:val="67"/>
        </w:numPr>
        <w:rPr>
          <w:rFonts w:ascii="Segoe UI Historic" w:hAnsi="Segoe UI Historic" w:cs="Segoe UI Historic"/>
          <w:sz w:val="24"/>
          <w:szCs w:val="24"/>
        </w:rPr>
      </w:pPr>
      <w:r w:rsidRPr="009B41D5">
        <w:rPr>
          <w:rFonts w:ascii="Segoe UI Historic" w:hAnsi="Segoe UI Historic" w:cs="Segoe UI Historic"/>
          <w:b/>
          <w:bCs/>
          <w:sz w:val="24"/>
          <w:szCs w:val="24"/>
        </w:rPr>
        <w:t>Better Team Collaboration:</w:t>
      </w:r>
      <w:r w:rsidRPr="009B41D5">
        <w:rPr>
          <w:rFonts w:ascii="Segoe UI Historic" w:hAnsi="Segoe UI Historic" w:cs="Segoe UI Historic"/>
          <w:sz w:val="24"/>
          <w:szCs w:val="24"/>
        </w:rPr>
        <w:t> By using Agile methodologies and continuous integration, software engineering allows for better collaboration among development teams.</w:t>
      </w:r>
    </w:p>
    <w:p w14:paraId="6669EA40" w14:textId="77777777" w:rsidR="009B41D5" w:rsidRPr="009B41D5" w:rsidRDefault="009B41D5" w:rsidP="009B41D5">
      <w:pPr>
        <w:numPr>
          <w:ilvl w:val="0"/>
          <w:numId w:val="68"/>
        </w:numPr>
        <w:rPr>
          <w:rFonts w:ascii="Segoe UI Historic" w:hAnsi="Segoe UI Historic" w:cs="Segoe UI Historic"/>
          <w:sz w:val="24"/>
          <w:szCs w:val="24"/>
        </w:rPr>
      </w:pPr>
      <w:r w:rsidRPr="009B41D5">
        <w:rPr>
          <w:rFonts w:ascii="Segoe UI Historic" w:hAnsi="Segoe UI Historic" w:cs="Segoe UI Historic"/>
          <w:b/>
          <w:bCs/>
          <w:sz w:val="24"/>
          <w:szCs w:val="24"/>
        </w:rPr>
        <w:t>Better Scalability</w:t>
      </w:r>
      <w:r w:rsidRPr="009B41D5">
        <w:rPr>
          <w:rFonts w:ascii="Segoe UI Historic" w:hAnsi="Segoe UI Historic" w:cs="Segoe UI Historic"/>
          <w:sz w:val="24"/>
          <w:szCs w:val="24"/>
        </w:rPr>
        <w:t>: By designing software with scalability in mind, software engineering can help to ensure that software can handle an increasing number of users and transactions.</w:t>
      </w:r>
    </w:p>
    <w:p w14:paraId="084C8DEB" w14:textId="77777777" w:rsidR="009B41D5" w:rsidRPr="009B41D5" w:rsidRDefault="009B41D5" w:rsidP="009B41D5">
      <w:pPr>
        <w:numPr>
          <w:ilvl w:val="0"/>
          <w:numId w:val="69"/>
        </w:numPr>
        <w:rPr>
          <w:rFonts w:ascii="Segoe UI Historic" w:hAnsi="Segoe UI Historic" w:cs="Segoe UI Historic"/>
          <w:sz w:val="24"/>
          <w:szCs w:val="24"/>
        </w:rPr>
      </w:pPr>
      <w:r w:rsidRPr="009B41D5">
        <w:rPr>
          <w:rFonts w:ascii="Segoe UI Historic" w:hAnsi="Segoe UI Historic" w:cs="Segoe UI Historic"/>
          <w:b/>
          <w:bCs/>
          <w:sz w:val="24"/>
          <w:szCs w:val="24"/>
        </w:rPr>
        <w:lastRenderedPageBreak/>
        <w:t>Better Security:</w:t>
      </w:r>
      <w:r w:rsidRPr="009B41D5">
        <w:rPr>
          <w:rFonts w:ascii="Segoe UI Historic" w:hAnsi="Segoe UI Historic" w:cs="Segoe UI Historic"/>
          <w:sz w:val="24"/>
          <w:szCs w:val="24"/>
        </w:rPr>
        <w:t> By following the </w:t>
      </w:r>
      <w:hyperlink r:id="rId6" w:history="1">
        <w:r w:rsidRPr="009B41D5">
          <w:rPr>
            <w:rStyle w:val="Hyperlink"/>
            <w:rFonts w:ascii="Segoe UI Historic" w:hAnsi="Segoe UI Historic" w:cs="Segoe UI Historic"/>
            <w:sz w:val="24"/>
            <w:szCs w:val="24"/>
          </w:rPr>
          <w:t>Software Development Life Cycle (SDLC)</w:t>
        </w:r>
      </w:hyperlink>
      <w:r w:rsidRPr="009B41D5">
        <w:rPr>
          <w:rFonts w:ascii="Segoe UI Historic" w:hAnsi="Segoe UI Historic" w:cs="Segoe UI Historic"/>
          <w:sz w:val="24"/>
          <w:szCs w:val="24"/>
        </w:rPr>
        <w:t> and performing security testing, software engineering can help to prevent security breaches and protect sensitive data.</w:t>
      </w:r>
    </w:p>
    <w:p w14:paraId="5273F9CA" w14:textId="77777777" w:rsidR="009B41D5" w:rsidRPr="009B41D5" w:rsidRDefault="009B41D5" w:rsidP="009B41D5">
      <w:pPr>
        <w:rPr>
          <w:rFonts w:ascii="Segoe UI Historic" w:hAnsi="Segoe UI Historic" w:cs="Segoe UI Historic"/>
          <w:b/>
          <w:bCs/>
          <w:sz w:val="24"/>
          <w:szCs w:val="24"/>
        </w:rPr>
      </w:pPr>
      <w:r w:rsidRPr="009B41D5">
        <w:rPr>
          <w:rFonts w:ascii="Segoe UI Historic" w:hAnsi="Segoe UI Historic" w:cs="Segoe UI Historic"/>
          <w:b/>
          <w:bCs/>
          <w:sz w:val="24"/>
          <w:szCs w:val="24"/>
        </w:rPr>
        <w:t>Disadvantages of Software Engineering</w:t>
      </w:r>
    </w:p>
    <w:p w14:paraId="46429BB7" w14:textId="77777777" w:rsidR="009B41D5" w:rsidRPr="009B41D5" w:rsidRDefault="009B41D5" w:rsidP="009B41D5">
      <w:pPr>
        <w:rPr>
          <w:rFonts w:ascii="Segoe UI Historic" w:hAnsi="Segoe UI Historic" w:cs="Segoe UI Historic"/>
          <w:sz w:val="24"/>
          <w:szCs w:val="24"/>
        </w:rPr>
      </w:pPr>
      <w:r w:rsidRPr="009B41D5">
        <w:rPr>
          <w:rFonts w:ascii="Segoe UI Historic" w:hAnsi="Segoe UI Historic" w:cs="Segoe UI Historic"/>
          <w:sz w:val="24"/>
          <w:szCs w:val="24"/>
        </w:rPr>
        <w:t>While Software Engineering offers many advantages, there are also some potential disadvantages to consider:</w:t>
      </w:r>
    </w:p>
    <w:p w14:paraId="045C9373" w14:textId="77777777" w:rsidR="009B41D5" w:rsidRPr="009B41D5" w:rsidRDefault="009B41D5" w:rsidP="009B41D5">
      <w:pPr>
        <w:numPr>
          <w:ilvl w:val="0"/>
          <w:numId w:val="70"/>
        </w:numPr>
        <w:rPr>
          <w:rFonts w:ascii="Segoe UI Historic" w:hAnsi="Segoe UI Historic" w:cs="Segoe UI Historic"/>
          <w:sz w:val="24"/>
          <w:szCs w:val="24"/>
        </w:rPr>
      </w:pPr>
      <w:r w:rsidRPr="009B41D5">
        <w:rPr>
          <w:rFonts w:ascii="Segoe UI Historic" w:hAnsi="Segoe UI Historic" w:cs="Segoe UI Historic"/>
          <w:b/>
          <w:bCs/>
          <w:sz w:val="24"/>
          <w:szCs w:val="24"/>
        </w:rPr>
        <w:t>High upfront costs:</w:t>
      </w:r>
      <w:r w:rsidRPr="009B41D5">
        <w:rPr>
          <w:rFonts w:ascii="Segoe UI Historic" w:hAnsi="Segoe UI Historic" w:cs="Segoe UI Historic"/>
          <w:sz w:val="24"/>
          <w:szCs w:val="24"/>
        </w:rPr>
        <w:t> Implementing a systematic and disciplined approach to </w:t>
      </w:r>
      <w:hyperlink r:id="rId7" w:history="1">
        <w:r w:rsidRPr="009B41D5">
          <w:rPr>
            <w:rStyle w:val="Hyperlink"/>
            <w:rFonts w:ascii="Segoe UI Historic" w:hAnsi="Segoe UI Historic" w:cs="Segoe UI Historic"/>
            <w:sz w:val="24"/>
            <w:szCs w:val="24"/>
          </w:rPr>
          <w:t>software development </w:t>
        </w:r>
      </w:hyperlink>
      <w:r w:rsidRPr="009B41D5">
        <w:rPr>
          <w:rFonts w:ascii="Segoe UI Historic" w:hAnsi="Segoe UI Historic" w:cs="Segoe UI Historic"/>
          <w:sz w:val="24"/>
          <w:szCs w:val="24"/>
        </w:rPr>
        <w:t>can be resource-intensive and require a significant investment in tools and training.</w:t>
      </w:r>
    </w:p>
    <w:p w14:paraId="6E915FB1" w14:textId="77777777" w:rsidR="009B41D5" w:rsidRPr="009B41D5" w:rsidRDefault="009B41D5" w:rsidP="009B41D5">
      <w:pPr>
        <w:numPr>
          <w:ilvl w:val="0"/>
          <w:numId w:val="71"/>
        </w:numPr>
        <w:rPr>
          <w:rFonts w:ascii="Segoe UI Historic" w:hAnsi="Segoe UI Historic" w:cs="Segoe UI Historic"/>
          <w:sz w:val="24"/>
          <w:szCs w:val="24"/>
        </w:rPr>
      </w:pPr>
      <w:r w:rsidRPr="009B41D5">
        <w:rPr>
          <w:rFonts w:ascii="Segoe UI Historic" w:hAnsi="Segoe UI Historic" w:cs="Segoe UI Historic"/>
          <w:b/>
          <w:bCs/>
          <w:sz w:val="24"/>
          <w:szCs w:val="24"/>
        </w:rPr>
        <w:t>Limited flexibility:</w:t>
      </w:r>
      <w:r w:rsidRPr="009B41D5">
        <w:rPr>
          <w:rFonts w:ascii="Segoe UI Historic" w:hAnsi="Segoe UI Historic" w:cs="Segoe UI Historic"/>
          <w:sz w:val="24"/>
          <w:szCs w:val="24"/>
        </w:rPr>
        <w:t> Following established software engineering principles and methodologies can be rigid and may limit the ability to quickly adapt to changing requirements.</w:t>
      </w:r>
    </w:p>
    <w:p w14:paraId="5A10FCFD" w14:textId="77777777" w:rsidR="009B41D5" w:rsidRPr="009B41D5" w:rsidRDefault="009B41D5" w:rsidP="009B41D5">
      <w:pPr>
        <w:numPr>
          <w:ilvl w:val="0"/>
          <w:numId w:val="72"/>
        </w:numPr>
        <w:rPr>
          <w:rFonts w:ascii="Segoe UI Historic" w:hAnsi="Segoe UI Historic" w:cs="Segoe UI Historic"/>
          <w:sz w:val="24"/>
          <w:szCs w:val="24"/>
        </w:rPr>
      </w:pPr>
      <w:r w:rsidRPr="009B41D5">
        <w:rPr>
          <w:rFonts w:ascii="Segoe UI Historic" w:hAnsi="Segoe UI Historic" w:cs="Segoe UI Historic"/>
          <w:b/>
          <w:bCs/>
          <w:sz w:val="24"/>
          <w:szCs w:val="24"/>
        </w:rPr>
        <w:t>Bureaucratic</w:t>
      </w:r>
      <w:r w:rsidRPr="009B41D5">
        <w:rPr>
          <w:rFonts w:ascii="Segoe UI Historic" w:hAnsi="Segoe UI Historic" w:cs="Segoe UI Historic"/>
          <w:sz w:val="24"/>
          <w:szCs w:val="24"/>
        </w:rPr>
        <w:t>: Software Engineering can create an environment that is bureaucratic, with a lot of processes and paperwork, which may slow down the development process.</w:t>
      </w:r>
    </w:p>
    <w:p w14:paraId="58C66122" w14:textId="77777777" w:rsidR="009B41D5" w:rsidRPr="009B41D5" w:rsidRDefault="009B41D5" w:rsidP="009B41D5">
      <w:pPr>
        <w:numPr>
          <w:ilvl w:val="0"/>
          <w:numId w:val="73"/>
        </w:numPr>
        <w:rPr>
          <w:rFonts w:ascii="Segoe UI Historic" w:hAnsi="Segoe UI Historic" w:cs="Segoe UI Historic"/>
          <w:sz w:val="24"/>
          <w:szCs w:val="24"/>
        </w:rPr>
      </w:pPr>
      <w:r w:rsidRPr="009B41D5">
        <w:rPr>
          <w:rFonts w:ascii="Segoe UI Historic" w:hAnsi="Segoe UI Historic" w:cs="Segoe UI Historic"/>
          <w:b/>
          <w:bCs/>
          <w:sz w:val="24"/>
          <w:szCs w:val="24"/>
        </w:rPr>
        <w:t>Complexity</w:t>
      </w:r>
      <w:r w:rsidRPr="009B41D5">
        <w:rPr>
          <w:rFonts w:ascii="Segoe UI Historic" w:hAnsi="Segoe UI Historic" w:cs="Segoe UI Historic"/>
          <w:sz w:val="24"/>
          <w:szCs w:val="24"/>
        </w:rPr>
        <w:t>: With the increase in the number of tools and methodologies, software engineering can be complex and difficult to navigate.</w:t>
      </w:r>
    </w:p>
    <w:p w14:paraId="4D892C6B" w14:textId="77777777" w:rsidR="009B41D5" w:rsidRPr="009B41D5" w:rsidRDefault="009B41D5" w:rsidP="009B41D5">
      <w:pPr>
        <w:numPr>
          <w:ilvl w:val="0"/>
          <w:numId w:val="74"/>
        </w:numPr>
        <w:rPr>
          <w:rFonts w:ascii="Segoe UI Historic" w:hAnsi="Segoe UI Historic" w:cs="Segoe UI Historic"/>
          <w:sz w:val="24"/>
          <w:szCs w:val="24"/>
        </w:rPr>
      </w:pPr>
      <w:r w:rsidRPr="009B41D5">
        <w:rPr>
          <w:rFonts w:ascii="Segoe UI Historic" w:hAnsi="Segoe UI Historic" w:cs="Segoe UI Historic"/>
          <w:b/>
          <w:bCs/>
          <w:sz w:val="24"/>
          <w:szCs w:val="24"/>
        </w:rPr>
        <w:t>Limited creativity:</w:t>
      </w:r>
      <w:r w:rsidRPr="009B41D5">
        <w:rPr>
          <w:rFonts w:ascii="Segoe UI Historic" w:hAnsi="Segoe UI Historic" w:cs="Segoe UI Historic"/>
          <w:sz w:val="24"/>
          <w:szCs w:val="24"/>
        </w:rPr>
        <w:t> The focus on structure and process can stifle creativity and innovation among developers.</w:t>
      </w:r>
    </w:p>
    <w:p w14:paraId="2279E143" w14:textId="77777777" w:rsidR="009B41D5" w:rsidRPr="009B41D5" w:rsidRDefault="009B41D5" w:rsidP="009B41D5">
      <w:pPr>
        <w:numPr>
          <w:ilvl w:val="0"/>
          <w:numId w:val="75"/>
        </w:numPr>
        <w:rPr>
          <w:rFonts w:ascii="Segoe UI Historic" w:hAnsi="Segoe UI Historic" w:cs="Segoe UI Historic"/>
          <w:sz w:val="24"/>
          <w:szCs w:val="24"/>
        </w:rPr>
      </w:pPr>
      <w:r w:rsidRPr="009B41D5">
        <w:rPr>
          <w:rFonts w:ascii="Segoe UI Historic" w:hAnsi="Segoe UI Historic" w:cs="Segoe UI Historic"/>
          <w:b/>
          <w:bCs/>
          <w:sz w:val="24"/>
          <w:szCs w:val="24"/>
        </w:rPr>
        <w:t>High learning curve: </w:t>
      </w:r>
      <w:r w:rsidRPr="009B41D5">
        <w:rPr>
          <w:rFonts w:ascii="Segoe UI Historic" w:hAnsi="Segoe UI Historic" w:cs="Segoe UI Historic"/>
          <w:sz w:val="24"/>
          <w:szCs w:val="24"/>
        </w:rPr>
        <w:t>The development process can be complex, and it requires a lot of learning and training, which can be challenging for new developers.</w:t>
      </w:r>
    </w:p>
    <w:p w14:paraId="38C37965" w14:textId="77777777" w:rsidR="009B41D5" w:rsidRPr="009B41D5" w:rsidRDefault="009B41D5" w:rsidP="009B41D5">
      <w:pPr>
        <w:numPr>
          <w:ilvl w:val="0"/>
          <w:numId w:val="76"/>
        </w:numPr>
        <w:rPr>
          <w:rFonts w:ascii="Segoe UI Historic" w:hAnsi="Segoe UI Historic" w:cs="Segoe UI Historic"/>
          <w:sz w:val="24"/>
          <w:szCs w:val="24"/>
        </w:rPr>
      </w:pPr>
      <w:r w:rsidRPr="009B41D5">
        <w:rPr>
          <w:rFonts w:ascii="Segoe UI Historic" w:hAnsi="Segoe UI Historic" w:cs="Segoe UI Historic"/>
          <w:b/>
          <w:bCs/>
          <w:sz w:val="24"/>
          <w:szCs w:val="24"/>
        </w:rPr>
        <w:t>High dependence on tools: </w:t>
      </w:r>
      <w:r w:rsidRPr="009B41D5">
        <w:rPr>
          <w:rFonts w:ascii="Segoe UI Historic" w:hAnsi="Segoe UI Historic" w:cs="Segoe UI Historic"/>
          <w:sz w:val="24"/>
          <w:szCs w:val="24"/>
        </w:rPr>
        <w:t>Software engineering heavily depends on the tools, and if the tools are not properly configured or are not compatible with the software, it can cause issues.</w:t>
      </w:r>
    </w:p>
    <w:p w14:paraId="6D6CEF7A" w14:textId="2859E2D2" w:rsidR="00AE3D46" w:rsidRDefault="009B41D5" w:rsidP="00AE3D46">
      <w:pPr>
        <w:numPr>
          <w:ilvl w:val="0"/>
          <w:numId w:val="77"/>
        </w:numPr>
        <w:rPr>
          <w:rFonts w:ascii="Segoe UI Historic" w:hAnsi="Segoe UI Historic" w:cs="Segoe UI Historic"/>
          <w:sz w:val="24"/>
          <w:szCs w:val="24"/>
        </w:rPr>
      </w:pPr>
      <w:r w:rsidRPr="009B41D5">
        <w:rPr>
          <w:rFonts w:ascii="Segoe UI Historic" w:hAnsi="Segoe UI Historic" w:cs="Segoe UI Historic"/>
          <w:b/>
          <w:bCs/>
          <w:sz w:val="24"/>
          <w:szCs w:val="24"/>
        </w:rPr>
        <w:t>High maintenance</w:t>
      </w:r>
      <w:r w:rsidRPr="009B41D5">
        <w:rPr>
          <w:rFonts w:ascii="Segoe UI Historic" w:hAnsi="Segoe UI Historic" w:cs="Segoe UI Historic"/>
          <w:sz w:val="24"/>
          <w:szCs w:val="24"/>
        </w:rPr>
        <w:t>: The software engineering process requires regular maintenance to ensure that the software is running efficiently, which can be costly and time-consuming.</w:t>
      </w:r>
    </w:p>
    <w:p w14:paraId="40E1608D" w14:textId="77777777" w:rsidR="00AE3D46" w:rsidRPr="00AE3D46" w:rsidRDefault="00AE3D46" w:rsidP="00AE3D46">
      <w:pPr>
        <w:pStyle w:val="ListParagraph"/>
        <w:numPr>
          <w:ilvl w:val="0"/>
          <w:numId w:val="94"/>
        </w:numPr>
        <w:rPr>
          <w:rFonts w:ascii="Segoe UI Historic" w:hAnsi="Segoe UI Historic" w:cs="Segoe UI Historic"/>
          <w:b/>
          <w:bCs/>
          <w:color w:val="FF0000"/>
          <w:sz w:val="28"/>
          <w:szCs w:val="28"/>
        </w:rPr>
      </w:pPr>
      <w:r w:rsidRPr="00AE3D46">
        <w:rPr>
          <w:rFonts w:ascii="Segoe UI Historic" w:hAnsi="Segoe UI Historic" w:cs="Segoe UI Historic"/>
          <w:b/>
          <w:bCs/>
          <w:color w:val="FF0000"/>
          <w:sz w:val="28"/>
          <w:szCs w:val="28"/>
        </w:rPr>
        <w:t>Principles in software development </w:t>
      </w:r>
    </w:p>
    <w:p w14:paraId="2141D0CC" w14:textId="77777777" w:rsidR="00AE3D46" w:rsidRDefault="00AE3D46" w:rsidP="00AE3D46">
      <w:pPr>
        <w:rPr>
          <w:rFonts w:ascii="Segoe UI Historic" w:hAnsi="Segoe UI Historic" w:cs="Segoe UI Historic"/>
          <w:sz w:val="24"/>
          <w:szCs w:val="24"/>
        </w:rPr>
      </w:pPr>
      <w:r w:rsidRPr="004D0313">
        <w:rPr>
          <w:rFonts w:ascii="Segoe UI Historic" w:hAnsi="Segoe UI Historic" w:cs="Segoe UI Historic"/>
          <w:sz w:val="24"/>
          <w:szCs w:val="24"/>
        </w:rPr>
        <w:t>Principles in </w:t>
      </w:r>
      <w:hyperlink r:id="rId8" w:tgtFrame="_self" w:history="1">
        <w:r w:rsidRPr="004D0313">
          <w:rPr>
            <w:rStyle w:val="Hyperlink"/>
            <w:rFonts w:ascii="Segoe UI Historic" w:hAnsi="Segoe UI Historic" w:cs="Segoe UI Historic"/>
            <w:sz w:val="24"/>
            <w:szCs w:val="24"/>
          </w:rPr>
          <w:t>software development</w:t>
        </w:r>
      </w:hyperlink>
      <w:r w:rsidRPr="004D0313">
        <w:rPr>
          <w:rFonts w:ascii="Segoe UI Historic" w:hAnsi="Segoe UI Historic" w:cs="Segoe UI Historic"/>
          <w:sz w:val="24"/>
          <w:szCs w:val="24"/>
        </w:rPr>
        <w:t> serve as guiding rules and fundamental concepts that help streamline the process, enhance the quality of the software, and improve the overall efficiency of development projects. These principles are not just theoretical concepts; they provide practical strategies to tackle the complexities and challenges that arise during the software development lifecycle. Here’s why there is a requirement for principles in software development:</w:t>
      </w:r>
    </w:p>
    <w:p w14:paraId="618AF8F4" w14:textId="77777777" w:rsidR="00AE3D46" w:rsidRDefault="00AE3D46" w:rsidP="00AE3D46">
      <w:pPr>
        <w:rPr>
          <w:rFonts w:ascii="Segoe UI Historic" w:hAnsi="Segoe UI Historic" w:cs="Segoe UI Historic"/>
          <w:sz w:val="24"/>
          <w:szCs w:val="24"/>
        </w:rPr>
      </w:pPr>
    </w:p>
    <w:p w14:paraId="4A4C1507" w14:textId="77777777" w:rsidR="00AE3D46" w:rsidRDefault="00AE3D46" w:rsidP="00AE3D46">
      <w:pPr>
        <w:pStyle w:val="ListParagraph"/>
        <w:rPr>
          <w:rFonts w:ascii="Segoe UI Historic" w:hAnsi="Segoe UI Historic" w:cs="Segoe UI Historic"/>
          <w:sz w:val="24"/>
          <w:szCs w:val="24"/>
        </w:rPr>
      </w:pPr>
    </w:p>
    <w:p w14:paraId="6897D6C9" w14:textId="77777777" w:rsidR="00AE3D46" w:rsidRDefault="00AE3D46" w:rsidP="00AE3D46">
      <w:pPr>
        <w:pStyle w:val="ListParagraph"/>
        <w:rPr>
          <w:rFonts w:ascii="Segoe UI Historic" w:hAnsi="Segoe UI Historic" w:cs="Segoe UI Historic"/>
          <w:sz w:val="24"/>
          <w:szCs w:val="24"/>
        </w:rPr>
      </w:pPr>
    </w:p>
    <w:p w14:paraId="0C0017F5" w14:textId="2F94003B" w:rsidR="00AE3D46" w:rsidRDefault="00AE3D46" w:rsidP="00EF7883">
      <w:pPr>
        <w:pStyle w:val="ListParagraph"/>
        <w:tabs>
          <w:tab w:val="left" w:pos="7513"/>
        </w:tabs>
        <w:ind w:left="0"/>
        <w:rPr>
          <w:rFonts w:ascii="Segoe UI Historic" w:hAnsi="Segoe UI Historic" w:cs="Segoe UI Historic"/>
          <w:sz w:val="24"/>
          <w:szCs w:val="24"/>
        </w:rPr>
      </w:pPr>
      <w:r>
        <w:rPr>
          <w:rFonts w:ascii="Segoe UI Historic" w:hAnsi="Segoe UI Historic" w:cs="Segoe UI Historic"/>
          <w:noProof/>
          <w:sz w:val="24"/>
          <w:szCs w:val="24"/>
        </w:rPr>
        <w:drawing>
          <wp:inline distT="0" distB="0" distL="0" distR="0" wp14:anchorId="33F8F3ED" wp14:editId="64327434">
            <wp:extent cx="5693134" cy="3659257"/>
            <wp:effectExtent l="0" t="19050" r="0" b="36830"/>
            <wp:docPr id="15964631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A3D35EF" w14:textId="77777777" w:rsidR="00AE3D46" w:rsidRPr="004D0313" w:rsidRDefault="00AE3D46" w:rsidP="00AE3D46">
      <w:pPr>
        <w:rPr>
          <w:rFonts w:ascii="Segoe UI Historic" w:hAnsi="Segoe UI Historic" w:cs="Segoe UI Historic"/>
          <w:sz w:val="24"/>
          <w:szCs w:val="24"/>
        </w:rPr>
      </w:pPr>
    </w:p>
    <w:p w14:paraId="74F3F833" w14:textId="77777777" w:rsidR="00AE3D46" w:rsidRPr="004D0313" w:rsidRDefault="00AE3D46" w:rsidP="00AE3D46">
      <w:pPr>
        <w:rPr>
          <w:rFonts w:ascii="Segoe UI Historic" w:hAnsi="Segoe UI Historic" w:cs="Segoe UI Historic"/>
          <w:sz w:val="24"/>
          <w:szCs w:val="24"/>
        </w:rPr>
      </w:pPr>
      <w:r w:rsidRPr="00EF7883">
        <w:rPr>
          <w:rFonts w:ascii="Segoe UI Historic" w:hAnsi="Segoe UI Historic" w:cs="Segoe UI Historic"/>
          <w:b/>
          <w:bCs/>
          <w:sz w:val="24"/>
          <w:szCs w:val="24"/>
        </w:rPr>
        <w:t>1. Complexity management:</w:t>
      </w:r>
      <w:r w:rsidRPr="004D0313">
        <w:rPr>
          <w:rFonts w:ascii="Segoe UI Historic" w:hAnsi="Segoe UI Historic" w:cs="Segoe UI Historic"/>
          <w:sz w:val="24"/>
          <w:szCs w:val="24"/>
        </w:rPr>
        <w:t> Software development involves intricate designs, interactions, and functionalities. Principles offer a structured approach to managing this complexity, breaking down the process into manageable components and stages.</w:t>
      </w:r>
      <w:r w:rsidRPr="004D0313">
        <w:rPr>
          <w:rFonts w:ascii="Segoe UI Historic" w:hAnsi="Segoe UI Historic" w:cs="Segoe UI Historic"/>
          <w:sz w:val="24"/>
          <w:szCs w:val="24"/>
        </w:rPr>
        <w:br/>
      </w:r>
      <w:r w:rsidRPr="00EF7883">
        <w:rPr>
          <w:rFonts w:ascii="Segoe UI Historic" w:hAnsi="Segoe UI Historic" w:cs="Segoe UI Historic"/>
          <w:b/>
          <w:bCs/>
          <w:sz w:val="24"/>
          <w:szCs w:val="24"/>
        </w:rPr>
        <w:t>2. Consistency:</w:t>
      </w:r>
      <w:r w:rsidRPr="004D0313">
        <w:rPr>
          <w:rFonts w:ascii="Segoe UI Historic" w:hAnsi="Segoe UI Historic" w:cs="Segoe UI Historic"/>
          <w:sz w:val="24"/>
          <w:szCs w:val="24"/>
        </w:rPr>
        <w:t> Principles provide a consistent framework for software development. They help ensure that all team members adhere to a common set of guidelines, leading to uniformity in code quality, design patterns, and project execution.</w:t>
      </w:r>
    </w:p>
    <w:p w14:paraId="4E85B16A" w14:textId="77777777" w:rsidR="00AE3D46" w:rsidRPr="004D0313" w:rsidRDefault="00AE3D46" w:rsidP="00AE3D46">
      <w:pPr>
        <w:rPr>
          <w:rFonts w:ascii="Segoe UI Historic" w:hAnsi="Segoe UI Historic" w:cs="Segoe UI Historic"/>
          <w:sz w:val="24"/>
          <w:szCs w:val="24"/>
        </w:rPr>
      </w:pPr>
      <w:r w:rsidRPr="00EF7883">
        <w:rPr>
          <w:rFonts w:ascii="Segoe UI Historic" w:hAnsi="Segoe UI Historic" w:cs="Segoe UI Historic"/>
          <w:b/>
          <w:bCs/>
          <w:sz w:val="24"/>
          <w:szCs w:val="24"/>
        </w:rPr>
        <w:t>3. Risk mitigation:</w:t>
      </w:r>
      <w:r w:rsidRPr="004D0313">
        <w:rPr>
          <w:rFonts w:ascii="Segoe UI Historic" w:hAnsi="Segoe UI Historic" w:cs="Segoe UI Historic"/>
          <w:sz w:val="24"/>
          <w:szCs w:val="24"/>
        </w:rPr>
        <w:t> Developing software is fraught with uncertainties and risks. Principles such as iterative development and change management help identify and mitigate risks early in the process, reducing the chances of costly errors later on.</w:t>
      </w:r>
    </w:p>
    <w:p w14:paraId="79F41721" w14:textId="77777777" w:rsidR="00AE3D46" w:rsidRPr="004D0313" w:rsidRDefault="00AE3D46" w:rsidP="00AE3D46">
      <w:pPr>
        <w:rPr>
          <w:rFonts w:ascii="Segoe UI Historic" w:hAnsi="Segoe UI Historic" w:cs="Segoe UI Historic"/>
          <w:sz w:val="24"/>
          <w:szCs w:val="24"/>
        </w:rPr>
      </w:pPr>
      <w:r w:rsidRPr="00EF7883">
        <w:rPr>
          <w:rFonts w:ascii="Segoe UI Historic" w:hAnsi="Segoe UI Historic" w:cs="Segoe UI Historic"/>
          <w:b/>
          <w:bCs/>
          <w:sz w:val="24"/>
          <w:szCs w:val="24"/>
        </w:rPr>
        <w:t>4. Quality enhancement:</w:t>
      </w:r>
      <w:r w:rsidRPr="004D0313">
        <w:rPr>
          <w:rFonts w:ascii="Segoe UI Historic" w:hAnsi="Segoe UI Historic" w:cs="Segoe UI Historic"/>
          <w:sz w:val="24"/>
          <w:szCs w:val="24"/>
        </w:rPr>
        <w:t> Principles like objective quality control and modular design contribute to the improvement of software quality. By implementing these principles, developers can identify and rectify defects, leading to a more reliable and stable end product.</w:t>
      </w:r>
    </w:p>
    <w:p w14:paraId="24285536" w14:textId="77777777" w:rsidR="00AE3D46" w:rsidRPr="004D0313" w:rsidRDefault="00AE3D46" w:rsidP="00AE3D46">
      <w:pPr>
        <w:rPr>
          <w:rFonts w:ascii="Segoe UI Historic" w:hAnsi="Segoe UI Historic" w:cs="Segoe UI Historic"/>
          <w:sz w:val="24"/>
          <w:szCs w:val="24"/>
        </w:rPr>
      </w:pPr>
      <w:r w:rsidRPr="00EF7883">
        <w:rPr>
          <w:rFonts w:ascii="Segoe UI Historic" w:hAnsi="Segoe UI Historic" w:cs="Segoe UI Historic"/>
          <w:b/>
          <w:bCs/>
          <w:sz w:val="24"/>
          <w:szCs w:val="24"/>
        </w:rPr>
        <w:t>5. Efficiency and productivity:</w:t>
      </w:r>
      <w:r w:rsidRPr="004D0313">
        <w:rPr>
          <w:rFonts w:ascii="Segoe UI Historic" w:hAnsi="Segoe UI Historic" w:cs="Segoe UI Historic"/>
          <w:sz w:val="24"/>
          <w:szCs w:val="24"/>
        </w:rPr>
        <w:t xml:space="preserve"> Principles promote efficiency by offering proven methodologies and best practices. For instance, the component-based approach </w:t>
      </w:r>
      <w:r w:rsidRPr="004D0313">
        <w:rPr>
          <w:rFonts w:ascii="Segoe UI Historic" w:hAnsi="Segoe UI Historic" w:cs="Segoe UI Historic"/>
          <w:sz w:val="24"/>
          <w:szCs w:val="24"/>
        </w:rPr>
        <w:lastRenderedPageBreak/>
        <w:t>encourages code reuse, saving time and effort in development. This ultimately boosts productivity across the development team.</w:t>
      </w:r>
    </w:p>
    <w:p w14:paraId="3A59B4C9" w14:textId="77777777" w:rsidR="00AE3D46" w:rsidRPr="004D0313" w:rsidRDefault="00AE3D46" w:rsidP="00AE3D46">
      <w:pPr>
        <w:rPr>
          <w:rFonts w:ascii="Segoe UI Historic" w:hAnsi="Segoe UI Historic" w:cs="Segoe UI Historic"/>
          <w:sz w:val="24"/>
          <w:szCs w:val="24"/>
        </w:rPr>
      </w:pPr>
      <w:r w:rsidRPr="00EF7883">
        <w:rPr>
          <w:rFonts w:ascii="Segoe UI Historic" w:hAnsi="Segoe UI Historic" w:cs="Segoe UI Historic"/>
          <w:b/>
          <w:bCs/>
          <w:sz w:val="24"/>
          <w:szCs w:val="24"/>
        </w:rPr>
        <w:t>6. Adaptability:</w:t>
      </w:r>
      <w:r w:rsidRPr="004D0313">
        <w:rPr>
          <w:rFonts w:ascii="Segoe UI Historic" w:hAnsi="Segoe UI Historic" w:cs="Segoe UI Historic"/>
          <w:sz w:val="24"/>
          <w:szCs w:val="24"/>
        </w:rPr>
        <w:t> The software industry is dynamic, with evolving user requirements and technological advancements. Principles such as evolving levels of details and model-based evolution allow for flexible adaptation to changes, ensuring that the software remains relevant over time.</w:t>
      </w:r>
    </w:p>
    <w:p w14:paraId="1E795764" w14:textId="77777777" w:rsidR="00AE3D46" w:rsidRPr="004D0313" w:rsidRDefault="00AE3D46" w:rsidP="00AE3D46">
      <w:pPr>
        <w:rPr>
          <w:rFonts w:ascii="Segoe UI Historic" w:hAnsi="Segoe UI Historic" w:cs="Segoe UI Historic"/>
          <w:sz w:val="24"/>
          <w:szCs w:val="24"/>
        </w:rPr>
      </w:pPr>
      <w:r w:rsidRPr="00EF7883">
        <w:rPr>
          <w:rFonts w:ascii="Segoe UI Historic" w:hAnsi="Segoe UI Historic" w:cs="Segoe UI Historic"/>
          <w:b/>
          <w:bCs/>
          <w:sz w:val="24"/>
          <w:szCs w:val="24"/>
        </w:rPr>
        <w:t>7. Communication and collaboration:</w:t>
      </w:r>
      <w:r w:rsidRPr="004D0313">
        <w:rPr>
          <w:rFonts w:ascii="Segoe UI Historic" w:hAnsi="Segoe UI Historic" w:cs="Segoe UI Historic"/>
          <w:sz w:val="24"/>
          <w:szCs w:val="24"/>
        </w:rPr>
        <w:t> Principles promote effective communication within development teams and with stakeholders. Clear guidelines and shared understanding enable smoother collaboration, leading to better decision-making and problem-solving.</w:t>
      </w:r>
    </w:p>
    <w:p w14:paraId="301A5F09" w14:textId="77777777" w:rsidR="00AE3D46" w:rsidRPr="004D0313" w:rsidRDefault="00AE3D46" w:rsidP="00AE3D46">
      <w:pPr>
        <w:rPr>
          <w:rFonts w:ascii="Segoe UI Historic" w:hAnsi="Segoe UI Historic" w:cs="Segoe UI Historic"/>
          <w:sz w:val="24"/>
          <w:szCs w:val="24"/>
        </w:rPr>
      </w:pPr>
      <w:r w:rsidRPr="00EF7883">
        <w:rPr>
          <w:rFonts w:ascii="Segoe UI Historic" w:hAnsi="Segoe UI Historic" w:cs="Segoe UI Historic"/>
          <w:b/>
          <w:bCs/>
          <w:sz w:val="24"/>
          <w:szCs w:val="24"/>
        </w:rPr>
        <w:t>8. Scalability and maintainability:</w:t>
      </w:r>
      <w:r w:rsidRPr="004D0313">
        <w:rPr>
          <w:rFonts w:ascii="Segoe UI Historic" w:hAnsi="Segoe UI Historic" w:cs="Segoe UI Historic"/>
          <w:sz w:val="24"/>
          <w:szCs w:val="24"/>
        </w:rPr>
        <w:t> Principles like architecture-first approach and modularity lay the foundation for scalable and maintainable software. Designing a solid architecture and breaking down software into modules make it easier to extend, modify, and enhance the system as needed.</w:t>
      </w:r>
    </w:p>
    <w:p w14:paraId="7EBCAF96" w14:textId="77777777" w:rsidR="00AE3D46" w:rsidRPr="004D0313" w:rsidRDefault="00AE3D46" w:rsidP="00AE3D46">
      <w:pPr>
        <w:rPr>
          <w:rFonts w:ascii="Segoe UI Historic" w:hAnsi="Segoe UI Historic" w:cs="Segoe UI Historic"/>
          <w:sz w:val="24"/>
          <w:szCs w:val="24"/>
        </w:rPr>
      </w:pPr>
      <w:r w:rsidRPr="00EF7883">
        <w:rPr>
          <w:rFonts w:ascii="Segoe UI Historic" w:hAnsi="Segoe UI Historic" w:cs="Segoe UI Historic"/>
          <w:b/>
          <w:bCs/>
          <w:sz w:val="24"/>
          <w:szCs w:val="24"/>
        </w:rPr>
        <w:t>9. Cost efficiency:</w:t>
      </w:r>
      <w:r w:rsidRPr="004D0313">
        <w:rPr>
          <w:rFonts w:ascii="Segoe UI Historic" w:hAnsi="Segoe UI Historic" w:cs="Segoe UI Historic"/>
          <w:sz w:val="24"/>
          <w:szCs w:val="24"/>
        </w:rPr>
        <w:t> Applying principles can reduce development costs in the long run. By catching errors early, avoiding rework, and promoting efficient practices, software development becomes more cost-effective. </w:t>
      </w:r>
    </w:p>
    <w:p w14:paraId="27A90D19" w14:textId="77777777" w:rsidR="00AE3D46" w:rsidRPr="004D0313" w:rsidRDefault="00AE3D46" w:rsidP="00AE3D46">
      <w:pPr>
        <w:rPr>
          <w:rFonts w:ascii="Segoe UI Historic" w:hAnsi="Segoe UI Historic" w:cs="Segoe UI Historic"/>
          <w:sz w:val="24"/>
          <w:szCs w:val="24"/>
        </w:rPr>
      </w:pPr>
      <w:r w:rsidRPr="00EF7883">
        <w:rPr>
          <w:rFonts w:ascii="Segoe UI Historic" w:hAnsi="Segoe UI Historic" w:cs="Segoe UI Historic"/>
          <w:b/>
          <w:bCs/>
          <w:sz w:val="24"/>
          <w:szCs w:val="24"/>
        </w:rPr>
        <w:t>10. User-centric approach:</w:t>
      </w:r>
      <w:r w:rsidRPr="004D0313">
        <w:rPr>
          <w:rFonts w:ascii="Segoe UI Historic" w:hAnsi="Segoe UI Historic" w:cs="Segoe UI Historic"/>
          <w:sz w:val="24"/>
          <w:szCs w:val="24"/>
        </w:rPr>
        <w:t> Principles help developers align their efforts with user needs and expectations. By following principles like demonstration-based approaches, developers can ensure that the software addresses real-world problems and provides meaningful solutions.</w:t>
      </w:r>
    </w:p>
    <w:p w14:paraId="2AAF2FB2" w14:textId="5BD994CC" w:rsidR="00AE3D46" w:rsidRPr="00AE3D46" w:rsidRDefault="00AE3D46" w:rsidP="00AE3D46">
      <w:pPr>
        <w:rPr>
          <w:rFonts w:ascii="Segoe UI Historic" w:hAnsi="Segoe UI Historic" w:cs="Segoe UI Historic"/>
          <w:sz w:val="24"/>
          <w:szCs w:val="24"/>
        </w:rPr>
      </w:pPr>
      <w:r w:rsidRPr="004D0313">
        <w:rPr>
          <w:rFonts w:ascii="Segoe UI Historic" w:hAnsi="Segoe UI Historic" w:cs="Segoe UI Historic"/>
          <w:sz w:val="24"/>
          <w:szCs w:val="24"/>
        </w:rPr>
        <w:t>Principles in software development provide a roadmap for creating high-quality software that meets user needs, adapts to changes, and stands the test of time</w:t>
      </w:r>
    </w:p>
    <w:p w14:paraId="780C31B2" w14:textId="77777777" w:rsidR="00AE3D46" w:rsidRPr="00DF3B56" w:rsidRDefault="00AE3D46">
      <w:pPr>
        <w:rPr>
          <w:rFonts w:ascii="Segoe UI Historic" w:hAnsi="Segoe UI Historic" w:cs="Segoe UI Historic"/>
          <w:sz w:val="24"/>
          <w:szCs w:val="24"/>
        </w:rPr>
      </w:pPr>
    </w:p>
    <w:p w14:paraId="74491AF3" w14:textId="77777777" w:rsidR="00DF3B56" w:rsidRPr="00DF3B56" w:rsidRDefault="00DF3B56" w:rsidP="00DF3B56">
      <w:pPr>
        <w:pStyle w:val="ListParagraph"/>
        <w:numPr>
          <w:ilvl w:val="0"/>
          <w:numId w:val="79"/>
        </w:numPr>
        <w:rPr>
          <w:rFonts w:ascii="Segoe UI Historic" w:hAnsi="Segoe UI Historic" w:cs="Segoe UI Historic"/>
          <w:b/>
          <w:bCs/>
          <w:color w:val="FF0000"/>
          <w:sz w:val="24"/>
          <w:szCs w:val="24"/>
        </w:rPr>
      </w:pPr>
      <w:r w:rsidRPr="00DF3B56">
        <w:rPr>
          <w:rFonts w:ascii="Segoe UI Historic" w:hAnsi="Segoe UI Historic" w:cs="Segoe UI Historic"/>
          <w:b/>
          <w:bCs/>
          <w:color w:val="FF0000"/>
          <w:sz w:val="24"/>
          <w:szCs w:val="24"/>
        </w:rPr>
        <w:t>Careers Are There in Software Engineering</w:t>
      </w:r>
    </w:p>
    <w:p w14:paraId="339BC747" w14:textId="77777777" w:rsidR="00DF3B56" w:rsidRPr="009B41D5" w:rsidRDefault="00DF3B56" w:rsidP="00DF3B56">
      <w:pPr>
        <w:rPr>
          <w:rFonts w:ascii="Segoe UI Historic" w:hAnsi="Segoe UI Historic" w:cs="Segoe UI Historic"/>
          <w:sz w:val="24"/>
          <w:szCs w:val="24"/>
        </w:rPr>
      </w:pPr>
      <w:r w:rsidRPr="009B41D5">
        <w:rPr>
          <w:rFonts w:ascii="Segoe UI Historic" w:hAnsi="Segoe UI Historic" w:cs="Segoe UI Historic"/>
          <w:sz w:val="24"/>
          <w:szCs w:val="24"/>
        </w:rPr>
        <w:t>A degree in software engineering and relevant experience can be utilized to explore several computing job choices. Software engineers have the opportunity to seek well-paying careers and professional progress, although their exact possibilities may vary depending on their particular school, industry, and region.</w:t>
      </w:r>
    </w:p>
    <w:p w14:paraId="7A38B0F4" w14:textId="77777777" w:rsidR="00DF3B56" w:rsidRPr="009B41D5" w:rsidRDefault="00DF3B56" w:rsidP="00DF3B56">
      <w:pPr>
        <w:rPr>
          <w:rFonts w:ascii="Segoe UI Historic" w:hAnsi="Segoe UI Historic" w:cs="Segoe UI Historic"/>
          <w:sz w:val="24"/>
          <w:szCs w:val="24"/>
        </w:rPr>
      </w:pPr>
      <w:r w:rsidRPr="009B41D5">
        <w:rPr>
          <w:rFonts w:ascii="Segoe UI Historic" w:hAnsi="Segoe UI Historic" w:cs="Segoe UI Historic"/>
          <w:sz w:val="24"/>
          <w:szCs w:val="24"/>
        </w:rPr>
        <w:t>Following are the job choices in software engineering:</w:t>
      </w:r>
    </w:p>
    <w:p w14:paraId="6BE96963" w14:textId="77777777" w:rsidR="00DF3B56" w:rsidRPr="009B41D5" w:rsidRDefault="00DF3B56" w:rsidP="00DF3B56">
      <w:pPr>
        <w:numPr>
          <w:ilvl w:val="0"/>
          <w:numId w:val="37"/>
        </w:numPr>
        <w:rPr>
          <w:rFonts w:ascii="Segoe UI Historic" w:hAnsi="Segoe UI Historic" w:cs="Segoe UI Historic"/>
          <w:sz w:val="24"/>
          <w:szCs w:val="24"/>
        </w:rPr>
      </w:pPr>
      <w:r w:rsidRPr="009B41D5">
        <w:rPr>
          <w:rFonts w:ascii="Segoe UI Historic" w:hAnsi="Segoe UI Historic" w:cs="Segoe UI Historic"/>
          <w:sz w:val="24"/>
          <w:szCs w:val="24"/>
        </w:rPr>
        <w:t>SWE (Software Engineer)</w:t>
      </w:r>
    </w:p>
    <w:p w14:paraId="747CF8C4" w14:textId="77777777" w:rsidR="00DF3B56" w:rsidRPr="009B41D5" w:rsidRDefault="00DF3B56" w:rsidP="00DF3B56">
      <w:pPr>
        <w:numPr>
          <w:ilvl w:val="0"/>
          <w:numId w:val="38"/>
        </w:numPr>
        <w:rPr>
          <w:rFonts w:ascii="Segoe UI Historic" w:hAnsi="Segoe UI Historic" w:cs="Segoe UI Historic"/>
          <w:sz w:val="24"/>
          <w:szCs w:val="24"/>
        </w:rPr>
      </w:pPr>
      <w:r w:rsidRPr="009B41D5">
        <w:rPr>
          <w:rFonts w:ascii="Segoe UI Historic" w:hAnsi="Segoe UI Historic" w:cs="Segoe UI Historic"/>
          <w:sz w:val="24"/>
          <w:szCs w:val="24"/>
        </w:rPr>
        <w:t xml:space="preserve">SDE </w:t>
      </w:r>
      <w:proofErr w:type="gramStart"/>
      <w:r w:rsidRPr="009B41D5">
        <w:rPr>
          <w:rFonts w:ascii="Segoe UI Historic" w:hAnsi="Segoe UI Historic" w:cs="Segoe UI Historic"/>
          <w:sz w:val="24"/>
          <w:szCs w:val="24"/>
        </w:rPr>
        <w:t>( Software</w:t>
      </w:r>
      <w:proofErr w:type="gramEnd"/>
      <w:r w:rsidRPr="009B41D5">
        <w:rPr>
          <w:rFonts w:ascii="Segoe UI Historic" w:hAnsi="Segoe UI Historic" w:cs="Segoe UI Historic"/>
          <w:sz w:val="24"/>
          <w:szCs w:val="24"/>
        </w:rPr>
        <w:t xml:space="preserve"> Development Engineer)</w:t>
      </w:r>
    </w:p>
    <w:p w14:paraId="79607681" w14:textId="77777777" w:rsidR="00DF3B56" w:rsidRPr="009B41D5" w:rsidRDefault="00DF3B56" w:rsidP="00DF3B56">
      <w:pPr>
        <w:numPr>
          <w:ilvl w:val="0"/>
          <w:numId w:val="39"/>
        </w:numPr>
        <w:rPr>
          <w:rFonts w:ascii="Segoe UI Historic" w:hAnsi="Segoe UI Historic" w:cs="Segoe UI Historic"/>
          <w:sz w:val="24"/>
          <w:szCs w:val="24"/>
        </w:rPr>
      </w:pPr>
      <w:r w:rsidRPr="009B41D5">
        <w:rPr>
          <w:rFonts w:ascii="Segoe UI Historic" w:hAnsi="Segoe UI Historic" w:cs="Segoe UI Historic"/>
          <w:sz w:val="24"/>
          <w:szCs w:val="24"/>
        </w:rPr>
        <w:t>Web Developer</w:t>
      </w:r>
    </w:p>
    <w:p w14:paraId="04AF2415" w14:textId="77777777" w:rsidR="00DF3B56" w:rsidRPr="009B41D5" w:rsidRDefault="00DF3B56" w:rsidP="00DF3B56">
      <w:pPr>
        <w:numPr>
          <w:ilvl w:val="0"/>
          <w:numId w:val="40"/>
        </w:numPr>
        <w:rPr>
          <w:rFonts w:ascii="Segoe UI Historic" w:hAnsi="Segoe UI Historic" w:cs="Segoe UI Historic"/>
          <w:sz w:val="24"/>
          <w:szCs w:val="24"/>
        </w:rPr>
      </w:pPr>
      <w:r w:rsidRPr="009B41D5">
        <w:rPr>
          <w:rFonts w:ascii="Segoe UI Historic" w:hAnsi="Segoe UI Historic" w:cs="Segoe UI Historic"/>
          <w:sz w:val="24"/>
          <w:szCs w:val="24"/>
        </w:rPr>
        <w:t>Quality Assurance Engineer</w:t>
      </w:r>
    </w:p>
    <w:p w14:paraId="4E07FECA" w14:textId="77777777" w:rsidR="00DF3B56" w:rsidRPr="009B41D5" w:rsidRDefault="00DF3B56" w:rsidP="00DF3B56">
      <w:pPr>
        <w:numPr>
          <w:ilvl w:val="0"/>
          <w:numId w:val="41"/>
        </w:numPr>
        <w:rPr>
          <w:rFonts w:ascii="Segoe UI Historic" w:hAnsi="Segoe UI Historic" w:cs="Segoe UI Historic"/>
          <w:sz w:val="24"/>
          <w:szCs w:val="24"/>
        </w:rPr>
      </w:pPr>
      <w:r w:rsidRPr="009B41D5">
        <w:rPr>
          <w:rFonts w:ascii="Segoe UI Historic" w:hAnsi="Segoe UI Historic" w:cs="Segoe UI Historic"/>
          <w:sz w:val="24"/>
          <w:szCs w:val="24"/>
        </w:rPr>
        <w:lastRenderedPageBreak/>
        <w:t>Web Designer</w:t>
      </w:r>
    </w:p>
    <w:p w14:paraId="23C657F6" w14:textId="77777777" w:rsidR="00DF3B56" w:rsidRPr="009B41D5" w:rsidRDefault="00DF3B56" w:rsidP="00DF3B56">
      <w:pPr>
        <w:numPr>
          <w:ilvl w:val="0"/>
          <w:numId w:val="42"/>
        </w:numPr>
        <w:rPr>
          <w:rFonts w:ascii="Segoe UI Historic" w:hAnsi="Segoe UI Historic" w:cs="Segoe UI Historic"/>
          <w:sz w:val="24"/>
          <w:szCs w:val="24"/>
        </w:rPr>
      </w:pPr>
      <w:r w:rsidRPr="009B41D5">
        <w:rPr>
          <w:rFonts w:ascii="Segoe UI Historic" w:hAnsi="Segoe UI Historic" w:cs="Segoe UI Historic"/>
          <w:sz w:val="24"/>
          <w:szCs w:val="24"/>
        </w:rPr>
        <w:t>Software Test Engineer</w:t>
      </w:r>
    </w:p>
    <w:p w14:paraId="0B294446" w14:textId="77777777" w:rsidR="00DF3B56" w:rsidRPr="009B41D5" w:rsidRDefault="00DF3B56" w:rsidP="00DF3B56">
      <w:pPr>
        <w:numPr>
          <w:ilvl w:val="0"/>
          <w:numId w:val="43"/>
        </w:numPr>
        <w:rPr>
          <w:rFonts w:ascii="Segoe UI Historic" w:hAnsi="Segoe UI Historic" w:cs="Segoe UI Historic"/>
          <w:sz w:val="24"/>
          <w:szCs w:val="24"/>
        </w:rPr>
      </w:pPr>
      <w:r w:rsidRPr="009B41D5">
        <w:rPr>
          <w:rFonts w:ascii="Segoe UI Historic" w:hAnsi="Segoe UI Historic" w:cs="Segoe UI Historic"/>
          <w:sz w:val="24"/>
          <w:szCs w:val="24"/>
        </w:rPr>
        <w:t>Cloud Engineer ·</w:t>
      </w:r>
    </w:p>
    <w:p w14:paraId="492CE4FB" w14:textId="77777777" w:rsidR="00DF3B56" w:rsidRPr="009B41D5" w:rsidRDefault="00DF3B56" w:rsidP="00DF3B56">
      <w:pPr>
        <w:numPr>
          <w:ilvl w:val="0"/>
          <w:numId w:val="44"/>
        </w:numPr>
        <w:rPr>
          <w:rFonts w:ascii="Segoe UI Historic" w:hAnsi="Segoe UI Historic" w:cs="Segoe UI Historic"/>
          <w:sz w:val="24"/>
          <w:szCs w:val="24"/>
        </w:rPr>
      </w:pPr>
      <w:r w:rsidRPr="009B41D5">
        <w:rPr>
          <w:rFonts w:ascii="Segoe UI Historic" w:hAnsi="Segoe UI Historic" w:cs="Segoe UI Historic"/>
          <w:sz w:val="24"/>
          <w:szCs w:val="24"/>
        </w:rPr>
        <w:t>Front-End Developer</w:t>
      </w:r>
    </w:p>
    <w:p w14:paraId="5A5949D3" w14:textId="77777777" w:rsidR="00DF3B56" w:rsidRPr="009B41D5" w:rsidRDefault="00DF3B56" w:rsidP="00DF3B56">
      <w:pPr>
        <w:numPr>
          <w:ilvl w:val="0"/>
          <w:numId w:val="45"/>
        </w:numPr>
        <w:rPr>
          <w:rFonts w:ascii="Segoe UI Historic" w:hAnsi="Segoe UI Historic" w:cs="Segoe UI Historic"/>
          <w:sz w:val="24"/>
          <w:szCs w:val="24"/>
        </w:rPr>
      </w:pPr>
      <w:r w:rsidRPr="009B41D5">
        <w:rPr>
          <w:rFonts w:ascii="Segoe UI Historic" w:hAnsi="Segoe UI Historic" w:cs="Segoe UI Historic"/>
          <w:sz w:val="24"/>
          <w:szCs w:val="24"/>
        </w:rPr>
        <w:t>Back-End Developer </w:t>
      </w:r>
    </w:p>
    <w:p w14:paraId="2E71F8EC" w14:textId="77777777" w:rsidR="00DF3B56" w:rsidRPr="009B41D5" w:rsidRDefault="00DF3B56" w:rsidP="00DF3B56">
      <w:pPr>
        <w:numPr>
          <w:ilvl w:val="0"/>
          <w:numId w:val="46"/>
        </w:numPr>
        <w:rPr>
          <w:rFonts w:ascii="Segoe UI Historic" w:hAnsi="Segoe UI Historic" w:cs="Segoe UI Historic"/>
          <w:sz w:val="24"/>
          <w:szCs w:val="24"/>
        </w:rPr>
      </w:pPr>
      <w:r w:rsidRPr="009B41D5">
        <w:rPr>
          <w:rFonts w:ascii="Segoe UI Historic" w:hAnsi="Segoe UI Historic" w:cs="Segoe UI Historic"/>
          <w:sz w:val="24"/>
          <w:szCs w:val="24"/>
        </w:rPr>
        <w:t>DevOps Engineer.</w:t>
      </w:r>
    </w:p>
    <w:p w14:paraId="65674455" w14:textId="77777777" w:rsidR="00DF3B56" w:rsidRPr="00DF3B56" w:rsidRDefault="00DF3B56" w:rsidP="00DF3B56">
      <w:pPr>
        <w:numPr>
          <w:ilvl w:val="0"/>
          <w:numId w:val="47"/>
        </w:numPr>
        <w:rPr>
          <w:rFonts w:ascii="Segoe UI Historic" w:hAnsi="Segoe UI Historic" w:cs="Segoe UI Historic"/>
          <w:b/>
          <w:bCs/>
          <w:sz w:val="24"/>
          <w:szCs w:val="24"/>
        </w:rPr>
      </w:pPr>
      <w:r w:rsidRPr="009B41D5">
        <w:rPr>
          <w:rFonts w:ascii="Segoe UI Historic" w:hAnsi="Segoe UI Historic" w:cs="Segoe UI Historic"/>
          <w:sz w:val="24"/>
          <w:szCs w:val="24"/>
        </w:rPr>
        <w:t>Security Engineer.</w:t>
      </w:r>
    </w:p>
    <w:p w14:paraId="45B55F79" w14:textId="77777777" w:rsidR="00DF3B56" w:rsidRPr="009B41D5" w:rsidRDefault="00DF3B56" w:rsidP="00DF3B56">
      <w:pPr>
        <w:rPr>
          <w:rFonts w:ascii="Segoe UI Historic" w:hAnsi="Segoe UI Historic" w:cs="Segoe UI Historic"/>
          <w:b/>
          <w:bCs/>
          <w:sz w:val="24"/>
          <w:szCs w:val="24"/>
        </w:rPr>
      </w:pPr>
      <w:r w:rsidRPr="00DF3B56">
        <w:rPr>
          <w:rFonts w:ascii="Segoe UI Historic" w:hAnsi="Segoe UI Historic" w:cs="Segoe UI Historic"/>
          <w:b/>
          <w:bCs/>
          <w:sz w:val="24"/>
          <w:szCs w:val="24"/>
        </w:rPr>
        <w:t xml:space="preserve"> </w:t>
      </w:r>
      <w:r w:rsidRPr="009B41D5">
        <w:rPr>
          <w:rFonts w:ascii="Segoe UI Historic" w:hAnsi="Segoe UI Historic" w:cs="Segoe UI Historic"/>
          <w:b/>
          <w:bCs/>
          <w:sz w:val="24"/>
          <w:szCs w:val="24"/>
        </w:rPr>
        <w:t>Skills do Software Engineers Need</w:t>
      </w:r>
    </w:p>
    <w:p w14:paraId="5A1C82B1" w14:textId="77777777" w:rsidR="00DF3B56" w:rsidRPr="009B41D5" w:rsidRDefault="00DF3B56" w:rsidP="00DF3B56">
      <w:pPr>
        <w:rPr>
          <w:rFonts w:ascii="Segoe UI Historic" w:hAnsi="Segoe UI Historic" w:cs="Segoe UI Historic"/>
          <w:sz w:val="24"/>
          <w:szCs w:val="24"/>
        </w:rPr>
      </w:pPr>
      <w:r w:rsidRPr="009B41D5">
        <w:rPr>
          <w:rFonts w:ascii="Segoe UI Historic" w:hAnsi="Segoe UI Historic" w:cs="Segoe UI Historic"/>
          <w:sz w:val="24"/>
          <w:szCs w:val="24"/>
        </w:rPr>
        <w:t>To achieve success, software engineers require a unique set of technical and soft skills. These skills include computer programming knowledge for designing, developing, testing, and debugging software, as well as soft skills for interacting with stakeholders, team members, and company leadership.</w:t>
      </w:r>
    </w:p>
    <w:p w14:paraId="12CEA30F" w14:textId="77777777" w:rsidR="00DF3B56" w:rsidRPr="009B41D5" w:rsidRDefault="00DF3B56" w:rsidP="00DF3B56">
      <w:pPr>
        <w:rPr>
          <w:rFonts w:ascii="Segoe UI Historic" w:hAnsi="Segoe UI Historic" w:cs="Segoe UI Historic"/>
          <w:sz w:val="24"/>
          <w:szCs w:val="24"/>
        </w:rPr>
      </w:pPr>
      <w:r w:rsidRPr="009B41D5">
        <w:rPr>
          <w:rFonts w:ascii="Segoe UI Historic" w:hAnsi="Segoe UI Historic" w:cs="Segoe UI Historic"/>
          <w:sz w:val="24"/>
          <w:szCs w:val="24"/>
        </w:rPr>
        <w:t>Following are some must have technical skills to become Software Engineers:</w:t>
      </w:r>
    </w:p>
    <w:p w14:paraId="1C52395D" w14:textId="77777777" w:rsidR="00DF3B56" w:rsidRPr="009B41D5" w:rsidRDefault="00DF3B56" w:rsidP="00090723">
      <w:pPr>
        <w:numPr>
          <w:ilvl w:val="0"/>
          <w:numId w:val="54"/>
        </w:numPr>
        <w:spacing w:after="0"/>
        <w:rPr>
          <w:rFonts w:ascii="Segoe UI Historic" w:hAnsi="Segoe UI Historic" w:cs="Segoe UI Historic"/>
          <w:sz w:val="24"/>
          <w:szCs w:val="24"/>
        </w:rPr>
      </w:pPr>
      <w:hyperlink r:id="rId14" w:tgtFrame="_blank" w:history="1">
        <w:r w:rsidRPr="009B41D5">
          <w:rPr>
            <w:rStyle w:val="Hyperlink"/>
            <w:rFonts w:ascii="Segoe UI Historic" w:hAnsi="Segoe UI Historic" w:cs="Segoe UI Historic"/>
            <w:sz w:val="24"/>
            <w:szCs w:val="24"/>
          </w:rPr>
          <w:t>Coding</w:t>
        </w:r>
      </w:hyperlink>
      <w:r w:rsidRPr="009B41D5">
        <w:rPr>
          <w:rFonts w:ascii="Segoe UI Historic" w:hAnsi="Segoe UI Historic" w:cs="Segoe UI Historic"/>
          <w:sz w:val="24"/>
          <w:szCs w:val="24"/>
        </w:rPr>
        <w:t> and computer programming</w:t>
      </w:r>
    </w:p>
    <w:p w14:paraId="196F6022" w14:textId="77777777" w:rsidR="00DF3B56" w:rsidRPr="009B41D5" w:rsidRDefault="00DF3B56" w:rsidP="00090723">
      <w:pPr>
        <w:numPr>
          <w:ilvl w:val="0"/>
          <w:numId w:val="55"/>
        </w:numPr>
        <w:spacing w:after="0"/>
        <w:rPr>
          <w:rFonts w:ascii="Segoe UI Historic" w:hAnsi="Segoe UI Historic" w:cs="Segoe UI Historic"/>
          <w:sz w:val="24"/>
          <w:szCs w:val="24"/>
        </w:rPr>
      </w:pPr>
      <w:hyperlink r:id="rId15" w:tgtFrame="_blank" w:history="1">
        <w:r w:rsidRPr="009B41D5">
          <w:rPr>
            <w:rStyle w:val="Hyperlink"/>
            <w:rFonts w:ascii="Segoe UI Historic" w:hAnsi="Segoe UI Historic" w:cs="Segoe UI Historic"/>
            <w:sz w:val="24"/>
            <w:szCs w:val="24"/>
          </w:rPr>
          <w:t>Software testing</w:t>
        </w:r>
      </w:hyperlink>
    </w:p>
    <w:p w14:paraId="60C7A66E" w14:textId="77777777" w:rsidR="00DF3B56" w:rsidRPr="009B41D5" w:rsidRDefault="00DF3B56" w:rsidP="00090723">
      <w:pPr>
        <w:numPr>
          <w:ilvl w:val="0"/>
          <w:numId w:val="56"/>
        </w:numPr>
        <w:spacing w:after="0"/>
        <w:rPr>
          <w:rFonts w:ascii="Segoe UI Historic" w:hAnsi="Segoe UI Historic" w:cs="Segoe UI Historic"/>
          <w:sz w:val="24"/>
          <w:szCs w:val="24"/>
        </w:rPr>
      </w:pPr>
      <w:hyperlink r:id="rId16" w:tgtFrame="_blank" w:history="1">
        <w:r w:rsidRPr="009B41D5">
          <w:rPr>
            <w:rStyle w:val="Hyperlink"/>
            <w:rFonts w:ascii="Segoe UI Historic" w:hAnsi="Segoe UI Historic" w:cs="Segoe UI Historic"/>
            <w:sz w:val="24"/>
            <w:szCs w:val="24"/>
          </w:rPr>
          <w:t>Object-oriented design (OOD)</w:t>
        </w:r>
      </w:hyperlink>
    </w:p>
    <w:p w14:paraId="6648BEFF" w14:textId="77777777" w:rsidR="00DF3B56" w:rsidRPr="009B41D5" w:rsidRDefault="00DF3B56" w:rsidP="00090723">
      <w:pPr>
        <w:numPr>
          <w:ilvl w:val="0"/>
          <w:numId w:val="57"/>
        </w:numPr>
        <w:spacing w:after="0"/>
        <w:rPr>
          <w:rFonts w:ascii="Segoe UI Historic" w:hAnsi="Segoe UI Historic" w:cs="Segoe UI Historic"/>
          <w:sz w:val="24"/>
          <w:szCs w:val="24"/>
        </w:rPr>
      </w:pPr>
      <w:hyperlink r:id="rId17" w:tgtFrame="_blank" w:history="1">
        <w:r w:rsidRPr="009B41D5">
          <w:rPr>
            <w:rStyle w:val="Hyperlink"/>
            <w:rFonts w:ascii="Segoe UI Historic" w:hAnsi="Segoe UI Historic" w:cs="Segoe UI Historic"/>
            <w:sz w:val="24"/>
            <w:szCs w:val="24"/>
          </w:rPr>
          <w:t>Software development</w:t>
        </w:r>
      </w:hyperlink>
    </w:p>
    <w:p w14:paraId="0FD43234" w14:textId="77777777" w:rsidR="00DF3B56" w:rsidRPr="009B41D5" w:rsidRDefault="00DF3B56" w:rsidP="00090723">
      <w:pPr>
        <w:spacing w:after="0"/>
        <w:rPr>
          <w:rFonts w:ascii="Segoe UI Historic" w:hAnsi="Segoe UI Historic" w:cs="Segoe UI Historic"/>
          <w:sz w:val="24"/>
          <w:szCs w:val="24"/>
        </w:rPr>
      </w:pPr>
      <w:r w:rsidRPr="009B41D5">
        <w:rPr>
          <w:rFonts w:ascii="Segoe UI Historic" w:hAnsi="Segoe UI Historic" w:cs="Segoe UI Historic"/>
          <w:sz w:val="24"/>
          <w:szCs w:val="24"/>
        </w:rPr>
        <w:t>Following are some must have soft skills to become Software Engineers:</w:t>
      </w:r>
    </w:p>
    <w:p w14:paraId="5A96A824" w14:textId="77777777" w:rsidR="00DF3B56" w:rsidRPr="009B41D5" w:rsidRDefault="00DF3B56" w:rsidP="00090723">
      <w:pPr>
        <w:numPr>
          <w:ilvl w:val="0"/>
          <w:numId w:val="58"/>
        </w:numPr>
        <w:spacing w:after="0"/>
        <w:rPr>
          <w:rFonts w:ascii="Segoe UI Historic" w:hAnsi="Segoe UI Historic" w:cs="Segoe UI Historic"/>
          <w:sz w:val="24"/>
          <w:szCs w:val="24"/>
        </w:rPr>
      </w:pPr>
      <w:r w:rsidRPr="009B41D5">
        <w:rPr>
          <w:rFonts w:ascii="Segoe UI Historic" w:hAnsi="Segoe UI Historic" w:cs="Segoe UI Historic"/>
          <w:sz w:val="24"/>
          <w:szCs w:val="24"/>
        </w:rPr>
        <w:t>Communication skills</w:t>
      </w:r>
    </w:p>
    <w:p w14:paraId="60BD5035" w14:textId="77777777" w:rsidR="00DF3B56" w:rsidRPr="009B41D5" w:rsidRDefault="00DF3B56" w:rsidP="00090723">
      <w:pPr>
        <w:numPr>
          <w:ilvl w:val="0"/>
          <w:numId w:val="59"/>
        </w:numPr>
        <w:spacing w:after="0"/>
        <w:rPr>
          <w:rFonts w:ascii="Segoe UI Historic" w:hAnsi="Segoe UI Historic" w:cs="Segoe UI Historic"/>
          <w:sz w:val="24"/>
          <w:szCs w:val="24"/>
        </w:rPr>
      </w:pPr>
      <w:r w:rsidRPr="009B41D5">
        <w:rPr>
          <w:rFonts w:ascii="Segoe UI Historic" w:hAnsi="Segoe UI Historic" w:cs="Segoe UI Historic"/>
          <w:sz w:val="24"/>
          <w:szCs w:val="24"/>
        </w:rPr>
        <w:t>Team player</w:t>
      </w:r>
    </w:p>
    <w:p w14:paraId="59BAE701" w14:textId="77777777" w:rsidR="00DF3B56" w:rsidRPr="009B41D5" w:rsidRDefault="00DF3B56" w:rsidP="00090723">
      <w:pPr>
        <w:numPr>
          <w:ilvl w:val="0"/>
          <w:numId w:val="60"/>
        </w:numPr>
        <w:spacing w:after="0"/>
        <w:rPr>
          <w:rFonts w:ascii="Segoe UI Historic" w:hAnsi="Segoe UI Historic" w:cs="Segoe UI Historic"/>
          <w:sz w:val="24"/>
          <w:szCs w:val="24"/>
        </w:rPr>
      </w:pPr>
      <w:r w:rsidRPr="009B41D5">
        <w:rPr>
          <w:rFonts w:ascii="Segoe UI Historic" w:hAnsi="Segoe UI Historic" w:cs="Segoe UI Historic"/>
          <w:sz w:val="24"/>
          <w:szCs w:val="24"/>
        </w:rPr>
        <w:t>Problem solving</w:t>
      </w:r>
    </w:p>
    <w:p w14:paraId="723D04D3" w14:textId="77777777" w:rsidR="00DF3B56" w:rsidRPr="009B41D5" w:rsidRDefault="00DF3B56" w:rsidP="00090723">
      <w:pPr>
        <w:numPr>
          <w:ilvl w:val="0"/>
          <w:numId w:val="61"/>
        </w:numPr>
        <w:spacing w:after="0"/>
        <w:rPr>
          <w:rFonts w:ascii="Segoe UI Historic" w:hAnsi="Segoe UI Historic" w:cs="Segoe UI Historic"/>
          <w:sz w:val="24"/>
          <w:szCs w:val="24"/>
        </w:rPr>
      </w:pPr>
      <w:r w:rsidRPr="009B41D5">
        <w:rPr>
          <w:rFonts w:ascii="Segoe UI Historic" w:hAnsi="Segoe UI Historic" w:cs="Segoe UI Historic"/>
          <w:sz w:val="24"/>
          <w:szCs w:val="24"/>
        </w:rPr>
        <w:t>Attention to detail</w:t>
      </w:r>
    </w:p>
    <w:p w14:paraId="7DA9309D" w14:textId="77777777" w:rsidR="00DF3B56" w:rsidRPr="00DF3B56" w:rsidRDefault="00DF3B56" w:rsidP="00090723">
      <w:pPr>
        <w:spacing w:after="0"/>
        <w:rPr>
          <w:rFonts w:ascii="Segoe UI Historic" w:hAnsi="Segoe UI Historic" w:cs="Segoe UI Historic"/>
          <w:sz w:val="24"/>
          <w:szCs w:val="24"/>
        </w:rPr>
      </w:pPr>
    </w:p>
    <w:p w14:paraId="43642B16" w14:textId="77777777" w:rsidR="00DF3B56" w:rsidRPr="00DF3B56" w:rsidRDefault="00DF3B56">
      <w:pPr>
        <w:rPr>
          <w:rFonts w:ascii="Segoe UI Historic" w:hAnsi="Segoe UI Historic" w:cs="Segoe UI Historic"/>
          <w:sz w:val="24"/>
          <w:szCs w:val="24"/>
        </w:rPr>
      </w:pPr>
    </w:p>
    <w:p w14:paraId="148395F6" w14:textId="77777777" w:rsidR="00090723" w:rsidRPr="00C40EDE" w:rsidRDefault="00090723" w:rsidP="00090723">
      <w:pPr>
        <w:pStyle w:val="ListParagraph"/>
        <w:numPr>
          <w:ilvl w:val="0"/>
          <w:numId w:val="93"/>
        </w:numPr>
        <w:rPr>
          <w:rFonts w:ascii="Segoe UI Historic" w:hAnsi="Segoe UI Historic" w:cs="Segoe UI Historic"/>
          <w:b/>
          <w:bCs/>
          <w:color w:val="FF0000"/>
          <w:sz w:val="24"/>
          <w:szCs w:val="24"/>
        </w:rPr>
      </w:pPr>
      <w:r w:rsidRPr="00C40EDE">
        <w:rPr>
          <w:rFonts w:ascii="Segoe UI Historic" w:hAnsi="Segoe UI Historic" w:cs="Segoe UI Historic"/>
          <w:b/>
          <w:bCs/>
          <w:color w:val="FF0000"/>
          <w:sz w:val="24"/>
          <w:szCs w:val="24"/>
        </w:rPr>
        <w:t>OOPs (Object-Oriented Programming System)</w:t>
      </w:r>
    </w:p>
    <w:p w14:paraId="171CB657"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b/>
          <w:bCs/>
          <w:sz w:val="24"/>
          <w:szCs w:val="24"/>
        </w:rPr>
        <w:t>Object</w:t>
      </w:r>
      <w:r w:rsidRPr="000A4B5E">
        <w:rPr>
          <w:rFonts w:ascii="Segoe UI Historic" w:hAnsi="Segoe UI Historic" w:cs="Segoe UI Historic"/>
          <w:sz w:val="24"/>
          <w:szCs w:val="24"/>
        </w:rPr>
        <w:t> means a real-world entity such as a pen, chair, table, computer, watch, etc. </w:t>
      </w:r>
      <w:r w:rsidRPr="000A4B5E">
        <w:rPr>
          <w:rFonts w:ascii="Segoe UI Historic" w:hAnsi="Segoe UI Historic" w:cs="Segoe UI Historic"/>
          <w:b/>
          <w:bCs/>
          <w:sz w:val="24"/>
          <w:szCs w:val="24"/>
        </w:rPr>
        <w:t>Object-Oriented Programming</w:t>
      </w:r>
      <w:r w:rsidRPr="000A4B5E">
        <w:rPr>
          <w:rFonts w:ascii="Segoe UI Historic" w:hAnsi="Segoe UI Historic" w:cs="Segoe UI Historic"/>
          <w:sz w:val="24"/>
          <w:szCs w:val="24"/>
        </w:rPr>
        <w:t> is a methodology or paradigm to design a program using classes and objects. It simplifies software development and maintenance by providing some concepts:</w:t>
      </w:r>
    </w:p>
    <w:p w14:paraId="438BF562" w14:textId="77777777" w:rsidR="00090723" w:rsidRPr="000A4B5E" w:rsidRDefault="00090723" w:rsidP="00090723">
      <w:pPr>
        <w:numPr>
          <w:ilvl w:val="0"/>
          <w:numId w:val="80"/>
        </w:numPr>
        <w:spacing w:after="0"/>
        <w:rPr>
          <w:rFonts w:ascii="Segoe UI Historic" w:hAnsi="Segoe UI Historic" w:cs="Segoe UI Historic"/>
          <w:sz w:val="24"/>
          <w:szCs w:val="24"/>
        </w:rPr>
      </w:pPr>
      <w:r w:rsidRPr="000A4B5E">
        <w:rPr>
          <w:rFonts w:ascii="Segoe UI Historic" w:hAnsi="Segoe UI Historic" w:cs="Segoe UI Historic"/>
          <w:sz w:val="24"/>
          <w:szCs w:val="24"/>
        </w:rPr>
        <w:t>Object</w:t>
      </w:r>
    </w:p>
    <w:p w14:paraId="6B5178E8" w14:textId="77777777" w:rsidR="00090723" w:rsidRPr="000A4B5E" w:rsidRDefault="00090723" w:rsidP="00090723">
      <w:pPr>
        <w:numPr>
          <w:ilvl w:val="0"/>
          <w:numId w:val="81"/>
        </w:numPr>
        <w:spacing w:after="0"/>
        <w:rPr>
          <w:rFonts w:ascii="Segoe UI Historic" w:hAnsi="Segoe UI Historic" w:cs="Segoe UI Historic"/>
          <w:sz w:val="24"/>
          <w:szCs w:val="24"/>
        </w:rPr>
      </w:pPr>
      <w:r w:rsidRPr="000A4B5E">
        <w:rPr>
          <w:rFonts w:ascii="Segoe UI Historic" w:hAnsi="Segoe UI Historic" w:cs="Segoe UI Historic"/>
          <w:sz w:val="24"/>
          <w:szCs w:val="24"/>
        </w:rPr>
        <w:t>Class</w:t>
      </w:r>
    </w:p>
    <w:p w14:paraId="2F9840FC" w14:textId="77777777" w:rsidR="00090723" w:rsidRPr="000A4B5E" w:rsidRDefault="00090723" w:rsidP="00090723">
      <w:pPr>
        <w:numPr>
          <w:ilvl w:val="0"/>
          <w:numId w:val="82"/>
        </w:numPr>
        <w:spacing w:after="0"/>
        <w:rPr>
          <w:rFonts w:ascii="Segoe UI Historic" w:hAnsi="Segoe UI Historic" w:cs="Segoe UI Historic"/>
          <w:sz w:val="24"/>
          <w:szCs w:val="24"/>
        </w:rPr>
      </w:pPr>
      <w:r w:rsidRPr="000A4B5E">
        <w:rPr>
          <w:rFonts w:ascii="Segoe UI Historic" w:hAnsi="Segoe UI Historic" w:cs="Segoe UI Historic"/>
          <w:sz w:val="24"/>
          <w:szCs w:val="24"/>
        </w:rPr>
        <w:t>Inheritance</w:t>
      </w:r>
    </w:p>
    <w:p w14:paraId="7F01E22E" w14:textId="77777777" w:rsidR="00090723" w:rsidRPr="000A4B5E" w:rsidRDefault="00090723" w:rsidP="00090723">
      <w:pPr>
        <w:numPr>
          <w:ilvl w:val="0"/>
          <w:numId w:val="83"/>
        </w:numPr>
        <w:spacing w:after="0"/>
        <w:rPr>
          <w:rFonts w:ascii="Segoe UI Historic" w:hAnsi="Segoe UI Historic" w:cs="Segoe UI Historic"/>
          <w:sz w:val="24"/>
          <w:szCs w:val="24"/>
        </w:rPr>
      </w:pPr>
      <w:r w:rsidRPr="000A4B5E">
        <w:rPr>
          <w:rFonts w:ascii="Segoe UI Historic" w:hAnsi="Segoe UI Historic" w:cs="Segoe UI Historic"/>
          <w:sz w:val="24"/>
          <w:szCs w:val="24"/>
        </w:rPr>
        <w:t>Polymorphism</w:t>
      </w:r>
    </w:p>
    <w:p w14:paraId="064EE85D" w14:textId="77777777" w:rsidR="00090723" w:rsidRPr="000A4B5E" w:rsidRDefault="00090723" w:rsidP="00090723">
      <w:pPr>
        <w:numPr>
          <w:ilvl w:val="0"/>
          <w:numId w:val="84"/>
        </w:numPr>
        <w:spacing w:after="0"/>
        <w:rPr>
          <w:rFonts w:ascii="Segoe UI Historic" w:hAnsi="Segoe UI Historic" w:cs="Segoe UI Historic"/>
          <w:sz w:val="24"/>
          <w:szCs w:val="24"/>
        </w:rPr>
      </w:pPr>
      <w:r w:rsidRPr="000A4B5E">
        <w:rPr>
          <w:rFonts w:ascii="Segoe UI Historic" w:hAnsi="Segoe UI Historic" w:cs="Segoe UI Historic"/>
          <w:sz w:val="24"/>
          <w:szCs w:val="24"/>
        </w:rPr>
        <w:t>Abstraction</w:t>
      </w:r>
    </w:p>
    <w:p w14:paraId="1C34EFC2" w14:textId="77777777" w:rsidR="00090723" w:rsidRPr="000A4B5E" w:rsidRDefault="00090723" w:rsidP="00090723">
      <w:pPr>
        <w:numPr>
          <w:ilvl w:val="0"/>
          <w:numId w:val="85"/>
        </w:numPr>
        <w:spacing w:after="0"/>
        <w:rPr>
          <w:rFonts w:ascii="Segoe UI Historic" w:hAnsi="Segoe UI Historic" w:cs="Segoe UI Historic"/>
          <w:sz w:val="24"/>
          <w:szCs w:val="24"/>
        </w:rPr>
      </w:pPr>
      <w:r w:rsidRPr="000A4B5E">
        <w:rPr>
          <w:rFonts w:ascii="Segoe UI Historic" w:hAnsi="Segoe UI Historic" w:cs="Segoe UI Historic"/>
          <w:sz w:val="24"/>
          <w:szCs w:val="24"/>
        </w:rPr>
        <w:lastRenderedPageBreak/>
        <w:t>Encapsulation</w:t>
      </w:r>
    </w:p>
    <w:p w14:paraId="35DEB341" w14:textId="77777777" w:rsidR="00090723" w:rsidRPr="000A4B5E" w:rsidRDefault="00090723" w:rsidP="00090723">
      <w:pPr>
        <w:numPr>
          <w:ilvl w:val="0"/>
          <w:numId w:val="86"/>
        </w:numPr>
        <w:spacing w:after="0"/>
        <w:rPr>
          <w:rFonts w:ascii="Segoe UI Historic" w:hAnsi="Segoe UI Historic" w:cs="Segoe UI Historic"/>
          <w:sz w:val="24"/>
          <w:szCs w:val="24"/>
        </w:rPr>
      </w:pPr>
      <w:r w:rsidRPr="000A4B5E">
        <w:rPr>
          <w:rFonts w:ascii="Segoe UI Historic" w:hAnsi="Segoe UI Historic" w:cs="Segoe UI Historic"/>
          <w:sz w:val="24"/>
          <w:szCs w:val="24"/>
        </w:rPr>
        <w:t>Association</w:t>
      </w:r>
    </w:p>
    <w:p w14:paraId="3B8F8CEB" w14:textId="77777777" w:rsidR="00090723" w:rsidRPr="000A4B5E" w:rsidRDefault="00090723" w:rsidP="00090723">
      <w:pPr>
        <w:numPr>
          <w:ilvl w:val="0"/>
          <w:numId w:val="87"/>
        </w:numPr>
        <w:spacing w:after="0"/>
        <w:rPr>
          <w:rFonts w:ascii="Segoe UI Historic" w:hAnsi="Segoe UI Historic" w:cs="Segoe UI Historic"/>
          <w:sz w:val="24"/>
          <w:szCs w:val="24"/>
        </w:rPr>
      </w:pPr>
      <w:r w:rsidRPr="000A4B5E">
        <w:rPr>
          <w:rFonts w:ascii="Segoe UI Historic" w:hAnsi="Segoe UI Historic" w:cs="Segoe UI Historic"/>
          <w:sz w:val="24"/>
          <w:szCs w:val="24"/>
        </w:rPr>
        <w:t>Aggregation</w:t>
      </w:r>
    </w:p>
    <w:p w14:paraId="0D1DF814" w14:textId="77777777" w:rsidR="00090723" w:rsidRPr="000A4B5E" w:rsidRDefault="00090723" w:rsidP="00090723">
      <w:pPr>
        <w:numPr>
          <w:ilvl w:val="0"/>
          <w:numId w:val="88"/>
        </w:numPr>
        <w:spacing w:after="0"/>
        <w:rPr>
          <w:rFonts w:ascii="Segoe UI Historic" w:hAnsi="Segoe UI Historic" w:cs="Segoe UI Historic"/>
          <w:sz w:val="24"/>
          <w:szCs w:val="24"/>
        </w:rPr>
      </w:pPr>
      <w:r w:rsidRPr="000A4B5E">
        <w:rPr>
          <w:rFonts w:ascii="Segoe UI Historic" w:hAnsi="Segoe UI Historic" w:cs="Segoe UI Historic"/>
          <w:sz w:val="24"/>
          <w:szCs w:val="24"/>
        </w:rPr>
        <w:t>Composition</w:t>
      </w:r>
    </w:p>
    <w:p w14:paraId="51C2CF89" w14:textId="77777777" w:rsidR="00090723" w:rsidRPr="000A4B5E" w:rsidRDefault="00090723" w:rsidP="00090723">
      <w:pPr>
        <w:rPr>
          <w:ins w:id="0" w:author="Unknown"/>
          <w:rFonts w:ascii="Segoe UI Historic" w:hAnsi="Segoe UI Historic" w:cs="Segoe UI Historic"/>
          <w:sz w:val="24"/>
          <w:szCs w:val="24"/>
        </w:rPr>
      </w:pPr>
      <w:r w:rsidRPr="000A4B5E">
        <w:rPr>
          <w:rFonts w:ascii="Segoe UI Historic" w:hAnsi="Segoe UI Historic" w:cs="Segoe UI Historic"/>
          <w:noProof/>
          <w:sz w:val="24"/>
          <w:szCs w:val="24"/>
        </w:rPr>
        <w:drawing>
          <wp:inline distT="0" distB="0" distL="0" distR="0" wp14:anchorId="029961E5" wp14:editId="514D3215">
            <wp:extent cx="2981739" cy="3028950"/>
            <wp:effectExtent l="0" t="0" r="9525" b="0"/>
            <wp:docPr id="1648504965" name="Picture 8"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OOPs Concep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3238" cy="3050789"/>
                    </a:xfrm>
                    <a:prstGeom prst="rect">
                      <a:avLst/>
                    </a:prstGeom>
                    <a:noFill/>
                    <a:ln>
                      <a:noFill/>
                    </a:ln>
                  </pic:spPr>
                </pic:pic>
              </a:graphicData>
            </a:graphic>
          </wp:inline>
        </w:drawing>
      </w:r>
      <w:r w:rsidRPr="000A4B5E">
        <w:rPr>
          <w:rFonts w:ascii="Segoe UI Historic" w:hAnsi="Segoe UI Historic" w:cs="Segoe UI Historic"/>
          <w:noProof/>
          <w:sz w:val="24"/>
          <w:szCs w:val="24"/>
        </w:rPr>
        <w:t xml:space="preserve"> </w:t>
      </w:r>
      <w:r w:rsidRPr="000A4B5E">
        <w:rPr>
          <w:rFonts w:ascii="Segoe UI Historic" w:hAnsi="Segoe UI Historic" w:cs="Segoe UI Historic"/>
          <w:noProof/>
          <w:sz w:val="24"/>
          <w:szCs w:val="24"/>
        </w:rPr>
        <w:drawing>
          <wp:inline distT="0" distB="0" distL="0" distR="0" wp14:anchorId="198729B3" wp14:editId="715768E1">
            <wp:extent cx="2544418" cy="2544418"/>
            <wp:effectExtent l="0" t="0" r="8890" b="8890"/>
            <wp:docPr id="636753717" name="Picture 7"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va Ob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0710" cy="2550710"/>
                    </a:xfrm>
                    <a:prstGeom prst="rect">
                      <a:avLst/>
                    </a:prstGeom>
                    <a:noFill/>
                    <a:ln>
                      <a:noFill/>
                    </a:ln>
                  </pic:spPr>
                </pic:pic>
              </a:graphicData>
            </a:graphic>
          </wp:inline>
        </w:drawing>
      </w:r>
    </w:p>
    <w:p w14:paraId="39A0A46B" w14:textId="77777777" w:rsidR="00090723" w:rsidRPr="000A4B5E" w:rsidRDefault="00090723" w:rsidP="00090723">
      <w:pPr>
        <w:rPr>
          <w:rFonts w:ascii="Segoe UI Historic" w:hAnsi="Segoe UI Historic" w:cs="Segoe UI Historic"/>
          <w:b/>
          <w:bCs/>
          <w:sz w:val="24"/>
          <w:szCs w:val="24"/>
        </w:rPr>
      </w:pPr>
      <w:r w:rsidRPr="000A4B5E">
        <w:rPr>
          <w:rFonts w:ascii="Segoe UI Historic" w:hAnsi="Segoe UI Historic" w:cs="Segoe UI Historic"/>
          <w:b/>
          <w:bCs/>
          <w:sz w:val="24"/>
          <w:szCs w:val="24"/>
        </w:rPr>
        <w:t>Object</w:t>
      </w:r>
    </w:p>
    <w:p w14:paraId="62D07B0E" w14:textId="77777777" w:rsidR="00090723" w:rsidRPr="000A4B5E" w:rsidRDefault="00090723" w:rsidP="00090723">
      <w:pPr>
        <w:rPr>
          <w:rFonts w:ascii="Segoe UI Historic" w:hAnsi="Segoe UI Historic" w:cs="Segoe UI Historic"/>
          <w:sz w:val="24"/>
          <w:szCs w:val="24"/>
        </w:rPr>
      </w:pPr>
    </w:p>
    <w:p w14:paraId="730DAE49"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 xml:space="preserve">Any entity that has state and </w:t>
      </w:r>
      <w:proofErr w:type="spellStart"/>
      <w:r w:rsidRPr="000A4B5E">
        <w:rPr>
          <w:rFonts w:ascii="Segoe UI Historic" w:hAnsi="Segoe UI Historic" w:cs="Segoe UI Historic"/>
          <w:sz w:val="24"/>
          <w:szCs w:val="24"/>
        </w:rPr>
        <w:t>behavior</w:t>
      </w:r>
      <w:proofErr w:type="spellEnd"/>
      <w:r w:rsidRPr="000A4B5E">
        <w:rPr>
          <w:rFonts w:ascii="Segoe UI Historic" w:hAnsi="Segoe UI Historic" w:cs="Segoe UI Historic"/>
          <w:sz w:val="24"/>
          <w:szCs w:val="24"/>
        </w:rPr>
        <w:t xml:space="preserve"> is known as an object. For example, a chair, pen, table, keyboard, bike, etc. It can be physical or logical.</w:t>
      </w:r>
    </w:p>
    <w:p w14:paraId="6EE41D6E"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4049E8FE"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b/>
          <w:bCs/>
          <w:sz w:val="24"/>
          <w:szCs w:val="24"/>
        </w:rPr>
        <w:t>Example:</w:t>
      </w:r>
      <w:r w:rsidRPr="000A4B5E">
        <w:rPr>
          <w:rFonts w:ascii="Segoe UI Historic" w:hAnsi="Segoe UI Historic" w:cs="Segoe UI Historic"/>
          <w:sz w:val="24"/>
          <w:szCs w:val="24"/>
        </w:rPr>
        <w:t xml:space="preserve"> A dog is an object because it has states like </w:t>
      </w:r>
      <w:proofErr w:type="spellStart"/>
      <w:r w:rsidRPr="000A4B5E">
        <w:rPr>
          <w:rFonts w:ascii="Segoe UI Historic" w:hAnsi="Segoe UI Historic" w:cs="Segoe UI Historic"/>
          <w:sz w:val="24"/>
          <w:szCs w:val="24"/>
        </w:rPr>
        <w:t>color</w:t>
      </w:r>
      <w:proofErr w:type="spellEnd"/>
      <w:r w:rsidRPr="000A4B5E">
        <w:rPr>
          <w:rFonts w:ascii="Segoe UI Historic" w:hAnsi="Segoe UI Historic" w:cs="Segoe UI Historic"/>
          <w:sz w:val="24"/>
          <w:szCs w:val="24"/>
        </w:rPr>
        <w:t xml:space="preserve">, name, breed, etc. as well as </w:t>
      </w:r>
      <w:proofErr w:type="spellStart"/>
      <w:r w:rsidRPr="000A4B5E">
        <w:rPr>
          <w:rFonts w:ascii="Segoe UI Historic" w:hAnsi="Segoe UI Historic" w:cs="Segoe UI Historic"/>
          <w:sz w:val="24"/>
          <w:szCs w:val="24"/>
        </w:rPr>
        <w:t>behaviors</w:t>
      </w:r>
      <w:proofErr w:type="spellEnd"/>
      <w:r w:rsidRPr="000A4B5E">
        <w:rPr>
          <w:rFonts w:ascii="Segoe UI Historic" w:hAnsi="Segoe UI Historic" w:cs="Segoe UI Historic"/>
          <w:sz w:val="24"/>
          <w:szCs w:val="24"/>
        </w:rPr>
        <w:t xml:space="preserve"> like wagging the tail, barking, eating, etc.</w:t>
      </w:r>
    </w:p>
    <w:p w14:paraId="6E7C1EA1" w14:textId="77777777" w:rsidR="00090723" w:rsidRPr="000A4B5E" w:rsidRDefault="00090723" w:rsidP="00090723">
      <w:pPr>
        <w:rPr>
          <w:rFonts w:ascii="Segoe UI Historic" w:hAnsi="Segoe UI Historic" w:cs="Segoe UI Historic"/>
          <w:b/>
          <w:bCs/>
          <w:sz w:val="24"/>
          <w:szCs w:val="24"/>
        </w:rPr>
      </w:pPr>
      <w:r w:rsidRPr="000A4B5E">
        <w:rPr>
          <w:rFonts w:ascii="Segoe UI Historic" w:hAnsi="Segoe UI Historic" w:cs="Segoe UI Historic"/>
          <w:b/>
          <w:bCs/>
          <w:sz w:val="24"/>
          <w:szCs w:val="24"/>
        </w:rPr>
        <w:t>Class</w:t>
      </w:r>
    </w:p>
    <w:p w14:paraId="2AAFF5D5"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i/>
          <w:iCs/>
          <w:sz w:val="24"/>
          <w:szCs w:val="24"/>
        </w:rPr>
        <w:t>Collection of objects</w:t>
      </w:r>
      <w:r w:rsidRPr="000A4B5E">
        <w:rPr>
          <w:rFonts w:ascii="Segoe UI Historic" w:hAnsi="Segoe UI Historic" w:cs="Segoe UI Historic"/>
          <w:sz w:val="24"/>
          <w:szCs w:val="24"/>
        </w:rPr>
        <w:t> is called class. It is a logical entity.</w:t>
      </w:r>
    </w:p>
    <w:p w14:paraId="3B76C339"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A class can also be defined as a blueprint from which you can create an individual object. Class doesn't consume any space.</w:t>
      </w:r>
    </w:p>
    <w:p w14:paraId="562C2930" w14:textId="77777777" w:rsidR="00090723" w:rsidRPr="000A4B5E" w:rsidRDefault="00090723" w:rsidP="00090723">
      <w:pPr>
        <w:rPr>
          <w:rFonts w:ascii="Segoe UI Historic" w:hAnsi="Segoe UI Historic" w:cs="Segoe UI Historic"/>
          <w:b/>
          <w:bCs/>
          <w:sz w:val="24"/>
          <w:szCs w:val="24"/>
        </w:rPr>
      </w:pPr>
      <w:r w:rsidRPr="000A4B5E">
        <w:rPr>
          <w:rFonts w:ascii="Segoe UI Historic" w:hAnsi="Segoe UI Historic" w:cs="Segoe UI Historic"/>
          <w:b/>
          <w:bCs/>
          <w:sz w:val="24"/>
          <w:szCs w:val="24"/>
        </w:rPr>
        <w:t>Inheritance</w:t>
      </w:r>
    </w:p>
    <w:p w14:paraId="7734FB37"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i/>
          <w:iCs/>
          <w:sz w:val="24"/>
          <w:szCs w:val="24"/>
        </w:rPr>
        <w:t xml:space="preserve">When one object acquires all the properties and </w:t>
      </w:r>
      <w:proofErr w:type="spellStart"/>
      <w:r w:rsidRPr="000A4B5E">
        <w:rPr>
          <w:rFonts w:ascii="Segoe UI Historic" w:hAnsi="Segoe UI Historic" w:cs="Segoe UI Historic"/>
          <w:i/>
          <w:iCs/>
          <w:sz w:val="24"/>
          <w:szCs w:val="24"/>
        </w:rPr>
        <w:t>behaviors</w:t>
      </w:r>
      <w:proofErr w:type="spellEnd"/>
      <w:r w:rsidRPr="000A4B5E">
        <w:rPr>
          <w:rFonts w:ascii="Segoe UI Historic" w:hAnsi="Segoe UI Historic" w:cs="Segoe UI Historic"/>
          <w:i/>
          <w:iCs/>
          <w:sz w:val="24"/>
          <w:szCs w:val="24"/>
        </w:rPr>
        <w:t xml:space="preserve"> of a parent object</w:t>
      </w:r>
      <w:r w:rsidRPr="000A4B5E">
        <w:rPr>
          <w:rFonts w:ascii="Segoe UI Historic" w:hAnsi="Segoe UI Historic" w:cs="Segoe UI Historic"/>
          <w:sz w:val="24"/>
          <w:szCs w:val="24"/>
        </w:rPr>
        <w:t>, it is known as inheritance. It provides code reusability. It is used to achieve runtime polymorphism.</w:t>
      </w:r>
    </w:p>
    <w:p w14:paraId="46965295" w14:textId="77777777" w:rsidR="00090723" w:rsidRPr="000A4B5E" w:rsidRDefault="00090723" w:rsidP="00090723">
      <w:pPr>
        <w:rPr>
          <w:rFonts w:ascii="Segoe UI Historic" w:hAnsi="Segoe UI Historic" w:cs="Segoe UI Historic"/>
          <w:b/>
          <w:bCs/>
          <w:sz w:val="24"/>
          <w:szCs w:val="24"/>
        </w:rPr>
      </w:pPr>
      <w:r w:rsidRPr="000A4B5E">
        <w:rPr>
          <w:rFonts w:ascii="Segoe UI Historic" w:hAnsi="Segoe UI Historic" w:cs="Segoe UI Historic"/>
          <w:b/>
          <w:bCs/>
          <w:sz w:val="24"/>
          <w:szCs w:val="24"/>
        </w:rPr>
        <w:lastRenderedPageBreak/>
        <w:t>Polymorphism</w:t>
      </w:r>
    </w:p>
    <w:p w14:paraId="0FEB03A9"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If </w:t>
      </w:r>
      <w:r w:rsidRPr="000A4B5E">
        <w:rPr>
          <w:rFonts w:ascii="Segoe UI Historic" w:hAnsi="Segoe UI Historic" w:cs="Segoe UI Historic"/>
          <w:i/>
          <w:iCs/>
          <w:sz w:val="24"/>
          <w:szCs w:val="24"/>
        </w:rPr>
        <w:t>one task is performed in different ways</w:t>
      </w:r>
      <w:r w:rsidRPr="000A4B5E">
        <w:rPr>
          <w:rFonts w:ascii="Segoe UI Historic" w:hAnsi="Segoe UI Historic" w:cs="Segoe UI Historic"/>
          <w:sz w:val="24"/>
          <w:szCs w:val="24"/>
        </w:rPr>
        <w:t>, it is known as polymorphism. For example: to convince the customer differently, to draw something, for example, shape, triangle, rectangle, etc.</w:t>
      </w:r>
    </w:p>
    <w:p w14:paraId="45F82297"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In Java, we use method overloading and method overriding to achieve polymorphism.</w:t>
      </w:r>
    </w:p>
    <w:p w14:paraId="5B53DD89"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Another example can be to speak something; for example, a cat speaks meow, dog barks woof, etc.</w:t>
      </w:r>
    </w:p>
    <w:p w14:paraId="3B66B313" w14:textId="77777777" w:rsidR="00090723" w:rsidRPr="000A4B5E" w:rsidRDefault="00090723" w:rsidP="00090723">
      <w:pPr>
        <w:rPr>
          <w:rFonts w:ascii="Segoe UI Historic" w:hAnsi="Segoe UI Historic" w:cs="Segoe UI Historic"/>
          <w:b/>
          <w:bCs/>
          <w:sz w:val="24"/>
          <w:szCs w:val="24"/>
        </w:rPr>
      </w:pPr>
      <w:r w:rsidRPr="000A4B5E">
        <w:rPr>
          <w:rFonts w:ascii="Segoe UI Historic" w:hAnsi="Segoe UI Historic" w:cs="Segoe UI Historic"/>
          <w:b/>
          <w:bCs/>
          <w:sz w:val="24"/>
          <w:szCs w:val="24"/>
        </w:rPr>
        <w:t>Abstraction</w:t>
      </w:r>
    </w:p>
    <w:p w14:paraId="6DF0C5BA"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i/>
          <w:iCs/>
          <w:sz w:val="24"/>
          <w:szCs w:val="24"/>
        </w:rPr>
        <w:t>Hiding internal details and showing functionality</w:t>
      </w:r>
      <w:r w:rsidRPr="000A4B5E">
        <w:rPr>
          <w:rFonts w:ascii="Segoe UI Historic" w:hAnsi="Segoe UI Historic" w:cs="Segoe UI Historic"/>
          <w:sz w:val="24"/>
          <w:szCs w:val="24"/>
        </w:rPr>
        <w:t xml:space="preserve"> is known as abstraction. For </w:t>
      </w:r>
      <w:proofErr w:type="gramStart"/>
      <w:r w:rsidRPr="000A4B5E">
        <w:rPr>
          <w:rFonts w:ascii="Segoe UI Historic" w:hAnsi="Segoe UI Historic" w:cs="Segoe UI Historic"/>
          <w:sz w:val="24"/>
          <w:szCs w:val="24"/>
        </w:rPr>
        <w:t>example</w:t>
      </w:r>
      <w:proofErr w:type="gramEnd"/>
      <w:r w:rsidRPr="000A4B5E">
        <w:rPr>
          <w:rFonts w:ascii="Segoe UI Historic" w:hAnsi="Segoe UI Historic" w:cs="Segoe UI Historic"/>
          <w:sz w:val="24"/>
          <w:szCs w:val="24"/>
        </w:rPr>
        <w:t xml:space="preserve"> phone call, we don't know the internal processing.</w:t>
      </w:r>
    </w:p>
    <w:p w14:paraId="48DE6B01"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In Java, we use abstract class and interface to achieve abstraction.</w:t>
      </w:r>
    </w:p>
    <w:p w14:paraId="17BBD7B6" w14:textId="77777777" w:rsidR="00090723" w:rsidRPr="000A4B5E" w:rsidRDefault="00090723" w:rsidP="00090723">
      <w:pPr>
        <w:rPr>
          <w:rFonts w:ascii="Segoe UI Historic" w:hAnsi="Segoe UI Historic" w:cs="Segoe UI Historic"/>
          <w:b/>
          <w:bCs/>
          <w:sz w:val="24"/>
          <w:szCs w:val="24"/>
        </w:rPr>
      </w:pPr>
      <w:r w:rsidRPr="000A4B5E">
        <w:rPr>
          <w:rFonts w:ascii="Segoe UI Historic" w:hAnsi="Segoe UI Historic" w:cs="Segoe UI Historic"/>
          <w:b/>
          <w:bCs/>
          <w:sz w:val="24"/>
          <w:szCs w:val="24"/>
        </w:rPr>
        <w:t>Encapsulation</w:t>
      </w:r>
    </w:p>
    <w:p w14:paraId="1C4F2C7F"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i/>
          <w:iCs/>
          <w:sz w:val="24"/>
          <w:szCs w:val="24"/>
        </w:rPr>
        <w:t>Binding (or wrapping) code and data together into a single unit are known as encapsulation</w:t>
      </w:r>
      <w:r w:rsidRPr="000A4B5E">
        <w:rPr>
          <w:rFonts w:ascii="Segoe UI Historic" w:hAnsi="Segoe UI Historic" w:cs="Segoe UI Historic"/>
          <w:sz w:val="24"/>
          <w:szCs w:val="24"/>
        </w:rPr>
        <w:t>. For example, a capsule, it is wrapped with different medicines.</w:t>
      </w:r>
    </w:p>
    <w:p w14:paraId="246AD3A3"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A java class is the example of encapsulation. Java bean is the fully encapsulated class because all the data members are private here.</w:t>
      </w:r>
    </w:p>
    <w:p w14:paraId="3145E357" w14:textId="77777777" w:rsidR="00090723" w:rsidRPr="000A4B5E" w:rsidRDefault="00090723" w:rsidP="00090723">
      <w:pPr>
        <w:rPr>
          <w:rFonts w:ascii="Segoe UI Historic" w:hAnsi="Segoe UI Historic" w:cs="Segoe UI Historic"/>
          <w:b/>
          <w:bCs/>
          <w:sz w:val="24"/>
          <w:szCs w:val="24"/>
        </w:rPr>
      </w:pPr>
      <w:r w:rsidRPr="000A4B5E">
        <w:rPr>
          <w:rFonts w:ascii="Segoe UI Historic" w:hAnsi="Segoe UI Historic" w:cs="Segoe UI Historic"/>
          <w:b/>
          <w:bCs/>
          <w:sz w:val="24"/>
          <w:szCs w:val="24"/>
        </w:rPr>
        <w:t>Association</w:t>
      </w:r>
    </w:p>
    <w:p w14:paraId="612F5340"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Association represents the relationship between the objects. Here, one object can be associated with one object or many objects. There can be four types of association between the objects:</w:t>
      </w:r>
    </w:p>
    <w:p w14:paraId="6F99A580" w14:textId="77777777" w:rsidR="00090723" w:rsidRPr="000A4B5E" w:rsidRDefault="00090723" w:rsidP="00090723">
      <w:pPr>
        <w:numPr>
          <w:ilvl w:val="0"/>
          <w:numId w:val="89"/>
        </w:numPr>
        <w:rPr>
          <w:rFonts w:ascii="Segoe UI Historic" w:hAnsi="Segoe UI Historic" w:cs="Segoe UI Historic"/>
          <w:sz w:val="24"/>
          <w:szCs w:val="24"/>
        </w:rPr>
      </w:pPr>
      <w:r w:rsidRPr="000A4B5E">
        <w:rPr>
          <w:rFonts w:ascii="Segoe UI Historic" w:hAnsi="Segoe UI Historic" w:cs="Segoe UI Historic"/>
          <w:sz w:val="24"/>
          <w:szCs w:val="24"/>
        </w:rPr>
        <w:t>One to One</w:t>
      </w:r>
    </w:p>
    <w:p w14:paraId="746F04E0" w14:textId="77777777" w:rsidR="00090723" w:rsidRPr="000A4B5E" w:rsidRDefault="00090723" w:rsidP="00090723">
      <w:pPr>
        <w:numPr>
          <w:ilvl w:val="0"/>
          <w:numId w:val="90"/>
        </w:numPr>
        <w:rPr>
          <w:rFonts w:ascii="Segoe UI Historic" w:hAnsi="Segoe UI Historic" w:cs="Segoe UI Historic"/>
          <w:sz w:val="24"/>
          <w:szCs w:val="24"/>
        </w:rPr>
      </w:pPr>
      <w:r w:rsidRPr="000A4B5E">
        <w:rPr>
          <w:rFonts w:ascii="Segoe UI Historic" w:hAnsi="Segoe UI Historic" w:cs="Segoe UI Historic"/>
          <w:sz w:val="24"/>
          <w:szCs w:val="24"/>
        </w:rPr>
        <w:t>One to Many</w:t>
      </w:r>
    </w:p>
    <w:p w14:paraId="621AFC6F" w14:textId="77777777" w:rsidR="00090723" w:rsidRPr="000A4B5E" w:rsidRDefault="00090723" w:rsidP="00090723">
      <w:pPr>
        <w:numPr>
          <w:ilvl w:val="0"/>
          <w:numId w:val="91"/>
        </w:numPr>
        <w:rPr>
          <w:rFonts w:ascii="Segoe UI Historic" w:hAnsi="Segoe UI Historic" w:cs="Segoe UI Historic"/>
          <w:sz w:val="24"/>
          <w:szCs w:val="24"/>
        </w:rPr>
      </w:pPr>
      <w:r w:rsidRPr="000A4B5E">
        <w:rPr>
          <w:rFonts w:ascii="Segoe UI Historic" w:hAnsi="Segoe UI Historic" w:cs="Segoe UI Historic"/>
          <w:sz w:val="24"/>
          <w:szCs w:val="24"/>
        </w:rPr>
        <w:t>Many to One, and</w:t>
      </w:r>
    </w:p>
    <w:p w14:paraId="4053204A" w14:textId="77777777" w:rsidR="00090723" w:rsidRPr="000A4B5E" w:rsidRDefault="00090723" w:rsidP="00090723">
      <w:pPr>
        <w:numPr>
          <w:ilvl w:val="0"/>
          <w:numId w:val="92"/>
        </w:numPr>
        <w:rPr>
          <w:rFonts w:ascii="Segoe UI Historic" w:hAnsi="Segoe UI Historic" w:cs="Segoe UI Historic"/>
          <w:sz w:val="24"/>
          <w:szCs w:val="24"/>
        </w:rPr>
      </w:pPr>
      <w:r w:rsidRPr="000A4B5E">
        <w:rPr>
          <w:rFonts w:ascii="Segoe UI Historic" w:hAnsi="Segoe UI Historic" w:cs="Segoe UI Historic"/>
          <w:sz w:val="24"/>
          <w:szCs w:val="24"/>
        </w:rPr>
        <w:t>Many to Many</w:t>
      </w:r>
    </w:p>
    <w:p w14:paraId="500A9B49"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 xml:space="preserve">Let's understand the relationship with real-time examples. For example, </w:t>
      </w:r>
      <w:proofErr w:type="gramStart"/>
      <w:r w:rsidRPr="000A4B5E">
        <w:rPr>
          <w:rFonts w:ascii="Segoe UI Historic" w:hAnsi="Segoe UI Historic" w:cs="Segoe UI Historic"/>
          <w:sz w:val="24"/>
          <w:szCs w:val="24"/>
        </w:rPr>
        <w:t>One</w:t>
      </w:r>
      <w:proofErr w:type="gramEnd"/>
      <w:r w:rsidRPr="000A4B5E">
        <w:rPr>
          <w:rFonts w:ascii="Segoe UI Historic" w:hAnsi="Segoe UI Historic" w:cs="Segoe UI Historic"/>
          <w:sz w:val="24"/>
          <w:szCs w:val="24"/>
        </w:rPr>
        <w:t xml:space="preserve"> country can have one prime minister (one to one), and a prime minister can have many ministers (one to many). Also, many MP's can have one prime minister (many to one), and many ministers can have many departments (many to many).</w:t>
      </w:r>
    </w:p>
    <w:p w14:paraId="41F428A5"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 xml:space="preserve">Association can be </w:t>
      </w:r>
      <w:proofErr w:type="spellStart"/>
      <w:r w:rsidRPr="000A4B5E">
        <w:rPr>
          <w:rFonts w:ascii="Segoe UI Historic" w:hAnsi="Segoe UI Historic" w:cs="Segoe UI Historic"/>
          <w:sz w:val="24"/>
          <w:szCs w:val="24"/>
        </w:rPr>
        <w:t>undirectional</w:t>
      </w:r>
      <w:proofErr w:type="spellEnd"/>
      <w:r w:rsidRPr="000A4B5E">
        <w:rPr>
          <w:rFonts w:ascii="Segoe UI Historic" w:hAnsi="Segoe UI Historic" w:cs="Segoe UI Historic"/>
          <w:sz w:val="24"/>
          <w:szCs w:val="24"/>
        </w:rPr>
        <w:t xml:space="preserve"> or bidirectional.</w:t>
      </w:r>
    </w:p>
    <w:p w14:paraId="4EC815B6" w14:textId="77777777" w:rsidR="00090723" w:rsidRPr="000A4B5E" w:rsidRDefault="00090723" w:rsidP="00090723">
      <w:pPr>
        <w:rPr>
          <w:rFonts w:ascii="Segoe UI Historic" w:hAnsi="Segoe UI Historic" w:cs="Segoe UI Historic"/>
          <w:b/>
          <w:bCs/>
          <w:sz w:val="24"/>
          <w:szCs w:val="24"/>
        </w:rPr>
      </w:pPr>
      <w:r w:rsidRPr="000A4B5E">
        <w:rPr>
          <w:rFonts w:ascii="Segoe UI Historic" w:hAnsi="Segoe UI Historic" w:cs="Segoe UI Historic"/>
          <w:b/>
          <w:bCs/>
          <w:sz w:val="24"/>
          <w:szCs w:val="24"/>
        </w:rPr>
        <w:t>Aggregation</w:t>
      </w:r>
    </w:p>
    <w:p w14:paraId="6CF5C3CD"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lastRenderedPageBreak/>
        <w:t>Aggregation is a way to achieve Association. Aggregation represents the relationship where one object contains other objects as a part of its state. It represents the weak relationship between objects. It is also termed as a </w:t>
      </w:r>
      <w:proofErr w:type="spellStart"/>
      <w:r w:rsidRPr="000A4B5E">
        <w:rPr>
          <w:rFonts w:ascii="Segoe UI Historic" w:hAnsi="Segoe UI Historic" w:cs="Segoe UI Historic"/>
          <w:i/>
          <w:iCs/>
          <w:sz w:val="24"/>
          <w:szCs w:val="24"/>
        </w:rPr>
        <w:t>has</w:t>
      </w:r>
      <w:proofErr w:type="spellEnd"/>
      <w:r w:rsidRPr="000A4B5E">
        <w:rPr>
          <w:rFonts w:ascii="Segoe UI Historic" w:hAnsi="Segoe UI Historic" w:cs="Segoe UI Historic"/>
          <w:i/>
          <w:iCs/>
          <w:sz w:val="24"/>
          <w:szCs w:val="24"/>
        </w:rPr>
        <w:t>-a</w:t>
      </w:r>
      <w:r w:rsidRPr="000A4B5E">
        <w:rPr>
          <w:rFonts w:ascii="Segoe UI Historic" w:hAnsi="Segoe UI Historic" w:cs="Segoe UI Historic"/>
          <w:sz w:val="24"/>
          <w:szCs w:val="24"/>
        </w:rPr>
        <w:t> relationship in Java. Like, inheritance represents the </w:t>
      </w:r>
      <w:r w:rsidRPr="000A4B5E">
        <w:rPr>
          <w:rFonts w:ascii="Segoe UI Historic" w:hAnsi="Segoe UI Historic" w:cs="Segoe UI Historic"/>
          <w:i/>
          <w:iCs/>
          <w:sz w:val="24"/>
          <w:szCs w:val="24"/>
        </w:rPr>
        <w:t>is-a</w:t>
      </w:r>
      <w:r w:rsidRPr="000A4B5E">
        <w:rPr>
          <w:rFonts w:ascii="Segoe UI Historic" w:hAnsi="Segoe UI Historic" w:cs="Segoe UI Historic"/>
          <w:sz w:val="24"/>
          <w:szCs w:val="24"/>
        </w:rPr>
        <w:t> relationship. It is another way to reuse objects.</w:t>
      </w:r>
    </w:p>
    <w:p w14:paraId="2B6583C3" w14:textId="77777777" w:rsidR="00090723" w:rsidRPr="000A4B5E" w:rsidRDefault="00090723" w:rsidP="00090723">
      <w:pPr>
        <w:rPr>
          <w:rFonts w:ascii="Segoe UI Historic" w:hAnsi="Segoe UI Historic" w:cs="Segoe UI Historic"/>
          <w:b/>
          <w:bCs/>
          <w:sz w:val="24"/>
          <w:szCs w:val="24"/>
        </w:rPr>
      </w:pPr>
      <w:r w:rsidRPr="000A4B5E">
        <w:rPr>
          <w:rFonts w:ascii="Segoe UI Historic" w:hAnsi="Segoe UI Historic" w:cs="Segoe UI Historic"/>
          <w:b/>
          <w:bCs/>
          <w:sz w:val="24"/>
          <w:szCs w:val="24"/>
        </w:rPr>
        <w:t>Composition</w:t>
      </w:r>
    </w:p>
    <w:p w14:paraId="707CA614" w14:textId="77777777" w:rsidR="00090723" w:rsidRPr="000A4B5E" w:rsidRDefault="00090723" w:rsidP="00090723">
      <w:pPr>
        <w:rPr>
          <w:rFonts w:ascii="Segoe UI Historic" w:hAnsi="Segoe UI Historic" w:cs="Segoe UI Historic"/>
          <w:sz w:val="24"/>
          <w:szCs w:val="24"/>
        </w:rPr>
      </w:pPr>
      <w:r w:rsidRPr="000A4B5E">
        <w:rPr>
          <w:rFonts w:ascii="Segoe UI Historic" w:hAnsi="Segoe UI Historic" w:cs="Segoe UI Historic"/>
          <w:sz w:val="24"/>
          <w:szCs w:val="24"/>
        </w:rPr>
        <w:t>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14:paraId="78FC5016" w14:textId="77777777" w:rsidR="00090723" w:rsidRDefault="00090723" w:rsidP="00090723">
      <w:pPr>
        <w:rPr>
          <w:rFonts w:ascii="Segoe UI Historic" w:hAnsi="Segoe UI Historic" w:cs="Segoe UI Historic"/>
          <w:sz w:val="24"/>
          <w:szCs w:val="24"/>
        </w:rPr>
      </w:pPr>
    </w:p>
    <w:p w14:paraId="0F43830E" w14:textId="77777777" w:rsidR="00954A2A" w:rsidRPr="004E1A5F" w:rsidRDefault="00954A2A" w:rsidP="00954A2A">
      <w:pPr>
        <w:pStyle w:val="ListParagraph"/>
        <w:numPr>
          <w:ilvl w:val="0"/>
          <w:numId w:val="99"/>
        </w:numPr>
        <w:rPr>
          <w:rFonts w:ascii="Segoe UI Historic" w:hAnsi="Segoe UI Historic" w:cs="Segoe UI Historic"/>
          <w:b/>
          <w:bCs/>
          <w:color w:val="FF0000"/>
          <w:sz w:val="28"/>
          <w:szCs w:val="28"/>
        </w:rPr>
      </w:pPr>
      <w:r w:rsidRPr="004E1A5F">
        <w:rPr>
          <w:rFonts w:ascii="Segoe UI Historic" w:hAnsi="Segoe UI Historic" w:cs="Segoe UI Historic"/>
          <w:b/>
          <w:bCs/>
          <w:color w:val="FF0000"/>
          <w:sz w:val="28"/>
          <w:szCs w:val="28"/>
        </w:rPr>
        <w:t xml:space="preserve">Unified </w:t>
      </w:r>
      <w:proofErr w:type="spellStart"/>
      <w:r w:rsidRPr="004E1A5F">
        <w:rPr>
          <w:rFonts w:ascii="Segoe UI Historic" w:hAnsi="Segoe UI Historic" w:cs="Segoe UI Historic"/>
          <w:b/>
          <w:bCs/>
          <w:color w:val="FF0000"/>
          <w:sz w:val="28"/>
          <w:szCs w:val="28"/>
        </w:rPr>
        <w:t>Modeling</w:t>
      </w:r>
      <w:proofErr w:type="spellEnd"/>
      <w:r w:rsidRPr="004E1A5F">
        <w:rPr>
          <w:rFonts w:ascii="Segoe UI Historic" w:hAnsi="Segoe UI Historic" w:cs="Segoe UI Historic"/>
          <w:b/>
          <w:bCs/>
          <w:color w:val="FF0000"/>
          <w:sz w:val="28"/>
          <w:szCs w:val="28"/>
        </w:rPr>
        <w:t xml:space="preserve"> Language (UML) diagrams</w:t>
      </w:r>
    </w:p>
    <w:p w14:paraId="2C075B79"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 xml:space="preserve">A picture is worth a thousand words. That’s why Unified </w:t>
      </w:r>
      <w:proofErr w:type="spellStart"/>
      <w:r w:rsidRPr="00302972">
        <w:rPr>
          <w:rFonts w:ascii="Segoe UI Historic" w:hAnsi="Segoe UI Historic" w:cs="Segoe UI Historic"/>
          <w:sz w:val="24"/>
          <w:szCs w:val="24"/>
        </w:rPr>
        <w:t>Modeling</w:t>
      </w:r>
      <w:proofErr w:type="spellEnd"/>
      <w:r w:rsidRPr="00302972">
        <w:rPr>
          <w:rFonts w:ascii="Segoe UI Historic" w:hAnsi="Segoe UI Historic" w:cs="Segoe UI Historic"/>
          <w:sz w:val="24"/>
          <w:szCs w:val="24"/>
        </w:rPr>
        <w:t xml:space="preserve"> Language (UML) diagramming was created: to forge a common visual language in the complex world of software development that would also be understandable for business users and anyone who wants to understand a system. Learn the essentials of UML diagrams along with their origins, uses, concepts, types and guidelines on how to draw them using our UML diagram tool</w:t>
      </w:r>
    </w:p>
    <w:p w14:paraId="314CEAF4" w14:textId="77777777" w:rsidR="00954A2A" w:rsidRPr="00302972" w:rsidRDefault="00954A2A" w:rsidP="00954A2A">
      <w:pPr>
        <w:rPr>
          <w:rFonts w:ascii="Segoe UI Historic" w:hAnsi="Segoe UI Historic" w:cs="Segoe UI Historic"/>
          <w:b/>
          <w:bCs/>
          <w:sz w:val="24"/>
          <w:szCs w:val="24"/>
        </w:rPr>
      </w:pPr>
      <w:r w:rsidRPr="00302972">
        <w:rPr>
          <w:rFonts w:ascii="Segoe UI Historic" w:hAnsi="Segoe UI Historic" w:cs="Segoe UI Historic"/>
          <w:b/>
          <w:bCs/>
          <w:sz w:val="24"/>
          <w:szCs w:val="24"/>
        </w:rPr>
        <w:t>UML</w:t>
      </w:r>
    </w:p>
    <w:p w14:paraId="6EDE5CBE"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 xml:space="preserve">The Unified </w:t>
      </w:r>
      <w:proofErr w:type="spellStart"/>
      <w:r w:rsidRPr="00302972">
        <w:rPr>
          <w:rFonts w:ascii="Segoe UI Historic" w:hAnsi="Segoe UI Historic" w:cs="Segoe UI Historic"/>
          <w:sz w:val="24"/>
          <w:szCs w:val="24"/>
        </w:rPr>
        <w:t>Modeling</w:t>
      </w:r>
      <w:proofErr w:type="spellEnd"/>
      <w:r w:rsidRPr="00302972">
        <w:rPr>
          <w:rFonts w:ascii="Segoe UI Historic" w:hAnsi="Segoe UI Historic" w:cs="Segoe UI Historic"/>
          <w:sz w:val="24"/>
          <w:szCs w:val="24"/>
        </w:rPr>
        <w:t xml:space="preserve"> Language (UML) was created to forge a common, semantically and syntactically rich visual </w:t>
      </w:r>
      <w:proofErr w:type="spellStart"/>
      <w:r w:rsidRPr="00302972">
        <w:rPr>
          <w:rFonts w:ascii="Segoe UI Historic" w:hAnsi="Segoe UI Historic" w:cs="Segoe UI Historic"/>
          <w:sz w:val="24"/>
          <w:szCs w:val="24"/>
        </w:rPr>
        <w:t>modeling</w:t>
      </w:r>
      <w:proofErr w:type="spellEnd"/>
      <w:r w:rsidRPr="00302972">
        <w:rPr>
          <w:rFonts w:ascii="Segoe UI Historic" w:hAnsi="Segoe UI Historic" w:cs="Segoe UI Historic"/>
          <w:sz w:val="24"/>
          <w:szCs w:val="24"/>
        </w:rPr>
        <w:t xml:space="preserve"> language for the architecture, design, and implementation of complex software systems both structurally and </w:t>
      </w:r>
      <w:proofErr w:type="spellStart"/>
      <w:r w:rsidRPr="00302972">
        <w:rPr>
          <w:rFonts w:ascii="Segoe UI Historic" w:hAnsi="Segoe UI Historic" w:cs="Segoe UI Historic"/>
          <w:sz w:val="24"/>
          <w:szCs w:val="24"/>
        </w:rPr>
        <w:t>behaviorally</w:t>
      </w:r>
      <w:proofErr w:type="spellEnd"/>
      <w:r w:rsidRPr="00302972">
        <w:rPr>
          <w:rFonts w:ascii="Segoe UI Historic" w:hAnsi="Segoe UI Historic" w:cs="Segoe UI Historic"/>
          <w:sz w:val="24"/>
          <w:szCs w:val="24"/>
        </w:rPr>
        <w:t>. UML has applications beyond software development, such as process flow in manufacturing.</w:t>
      </w:r>
    </w:p>
    <w:p w14:paraId="6398D783"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 xml:space="preserve">It is analogous to the blueprints used in other fields, and consists of different types of diagrams. In the aggregate, UML diagrams describe the boundary, structure, and the </w:t>
      </w:r>
      <w:proofErr w:type="spellStart"/>
      <w:r w:rsidRPr="00302972">
        <w:rPr>
          <w:rFonts w:ascii="Segoe UI Historic" w:hAnsi="Segoe UI Historic" w:cs="Segoe UI Historic"/>
          <w:sz w:val="24"/>
          <w:szCs w:val="24"/>
        </w:rPr>
        <w:t>behavior</w:t>
      </w:r>
      <w:proofErr w:type="spellEnd"/>
      <w:r w:rsidRPr="00302972">
        <w:rPr>
          <w:rFonts w:ascii="Segoe UI Historic" w:hAnsi="Segoe UI Historic" w:cs="Segoe UI Historic"/>
          <w:sz w:val="24"/>
          <w:szCs w:val="24"/>
        </w:rPr>
        <w:t xml:space="preserve"> of the system and the objects within it.</w:t>
      </w:r>
    </w:p>
    <w:p w14:paraId="7990AB68"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UML is not a programming language but there are tools that can be used to generate code in various languages using UML diagrams. UML has a direct relation with object-oriented analysis and design.</w:t>
      </w:r>
    </w:p>
    <w:p w14:paraId="3E0CA76C" w14:textId="77777777" w:rsidR="00954A2A" w:rsidRPr="00302972" w:rsidRDefault="00954A2A" w:rsidP="00954A2A">
      <w:pPr>
        <w:rPr>
          <w:rFonts w:ascii="Segoe UI Historic" w:hAnsi="Segoe UI Historic" w:cs="Segoe UI Historic"/>
          <w:b/>
          <w:bCs/>
          <w:sz w:val="24"/>
          <w:szCs w:val="24"/>
        </w:rPr>
      </w:pPr>
      <w:r w:rsidRPr="00302972">
        <w:rPr>
          <w:rFonts w:ascii="Segoe UI Historic" w:hAnsi="Segoe UI Historic" w:cs="Segoe UI Historic"/>
          <w:b/>
          <w:bCs/>
          <w:sz w:val="24"/>
          <w:szCs w:val="24"/>
        </w:rPr>
        <w:t xml:space="preserve">UML and its role in object-oriented </w:t>
      </w:r>
      <w:proofErr w:type="spellStart"/>
      <w:r w:rsidRPr="00302972">
        <w:rPr>
          <w:rFonts w:ascii="Segoe UI Historic" w:hAnsi="Segoe UI Historic" w:cs="Segoe UI Historic"/>
          <w:b/>
          <w:bCs/>
          <w:sz w:val="24"/>
          <w:szCs w:val="24"/>
        </w:rPr>
        <w:t>modeling</w:t>
      </w:r>
      <w:proofErr w:type="spellEnd"/>
      <w:r w:rsidRPr="00302972">
        <w:rPr>
          <w:rFonts w:ascii="Segoe UI Historic" w:hAnsi="Segoe UI Historic" w:cs="Segoe UI Historic"/>
          <w:b/>
          <w:bCs/>
          <w:sz w:val="24"/>
          <w:szCs w:val="24"/>
        </w:rPr>
        <w:t xml:space="preserve"> and design</w:t>
      </w:r>
    </w:p>
    <w:p w14:paraId="067FB0C8"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 xml:space="preserve">There are many problem-solving paradigms or models in Computer Science, which is the study of algorithms and data. There are four problem-solving model categories: imperative, functional, declarative and object-oriented languages (OOP).  In object-oriented languages, algorithms are expressed by defining ‘objects’ and having the </w:t>
      </w:r>
      <w:r w:rsidRPr="00302972">
        <w:rPr>
          <w:rFonts w:ascii="Segoe UI Historic" w:hAnsi="Segoe UI Historic" w:cs="Segoe UI Historic"/>
          <w:sz w:val="24"/>
          <w:szCs w:val="24"/>
        </w:rPr>
        <w:lastRenderedPageBreak/>
        <w:t>objects interact with each other. Those objects are things to be manipulated and they exist in the real world. They can be buildings, widgets on a desktop, or human beings.  </w:t>
      </w:r>
    </w:p>
    <w:p w14:paraId="6BAD9443"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 xml:space="preserve">Object-oriented languages dominate the programming world because they model real-world objects. UML is a combination of several object-oriented notations: Object-Oriented Design, Object </w:t>
      </w:r>
      <w:proofErr w:type="spellStart"/>
      <w:r w:rsidRPr="00302972">
        <w:rPr>
          <w:rFonts w:ascii="Segoe UI Historic" w:hAnsi="Segoe UI Historic" w:cs="Segoe UI Historic"/>
          <w:sz w:val="24"/>
          <w:szCs w:val="24"/>
        </w:rPr>
        <w:t>Modeling</w:t>
      </w:r>
      <w:proofErr w:type="spellEnd"/>
      <w:r w:rsidRPr="00302972">
        <w:rPr>
          <w:rFonts w:ascii="Segoe UI Historic" w:hAnsi="Segoe UI Historic" w:cs="Segoe UI Historic"/>
          <w:sz w:val="24"/>
          <w:szCs w:val="24"/>
        </w:rPr>
        <w:t xml:space="preserve"> Technique, and Object-Oriented Software Engineering.</w:t>
      </w:r>
    </w:p>
    <w:p w14:paraId="7D1DC399"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 xml:space="preserve">different types of UML diagrams, try one or all of these tutorials to guide you through the process of drawing both structural and </w:t>
      </w:r>
      <w:proofErr w:type="spellStart"/>
      <w:r w:rsidRPr="00302972">
        <w:rPr>
          <w:rFonts w:ascii="Segoe UI Historic" w:hAnsi="Segoe UI Historic" w:cs="Segoe UI Historic"/>
          <w:sz w:val="24"/>
          <w:szCs w:val="24"/>
        </w:rPr>
        <w:t>behavioral</w:t>
      </w:r>
      <w:proofErr w:type="spellEnd"/>
      <w:r w:rsidRPr="00302972">
        <w:rPr>
          <w:rFonts w:ascii="Segoe UI Historic" w:hAnsi="Segoe UI Historic" w:cs="Segoe UI Historic"/>
          <w:sz w:val="24"/>
          <w:szCs w:val="24"/>
        </w:rPr>
        <w:t xml:space="preserve"> diagrams.</w:t>
      </w:r>
    </w:p>
    <w:p w14:paraId="79E5CF1F" w14:textId="77777777" w:rsidR="00954A2A" w:rsidRPr="00302972" w:rsidRDefault="00954A2A" w:rsidP="00954A2A">
      <w:pPr>
        <w:pStyle w:val="ListParagraph"/>
        <w:numPr>
          <w:ilvl w:val="0"/>
          <w:numId w:val="100"/>
        </w:numPr>
        <w:rPr>
          <w:rFonts w:ascii="Segoe UI Historic" w:hAnsi="Segoe UI Historic" w:cs="Segoe UI Historic"/>
          <w:b/>
          <w:bCs/>
          <w:sz w:val="24"/>
          <w:szCs w:val="24"/>
        </w:rPr>
      </w:pPr>
      <w:r w:rsidRPr="00302972">
        <w:rPr>
          <w:rFonts w:ascii="Segoe UI Historic" w:hAnsi="Segoe UI Historic" w:cs="Segoe UI Historic"/>
          <w:b/>
          <w:bCs/>
          <w:sz w:val="24"/>
          <w:szCs w:val="24"/>
        </w:rPr>
        <w:t>Structural Diagram Examples</w:t>
      </w:r>
    </w:p>
    <w:p w14:paraId="0047D2EC" w14:textId="77777777" w:rsidR="00954A2A" w:rsidRPr="00302972" w:rsidRDefault="00954A2A" w:rsidP="00954A2A">
      <w:pPr>
        <w:rPr>
          <w:rFonts w:ascii="Segoe UI Historic" w:hAnsi="Segoe UI Historic" w:cs="Segoe UI Historic"/>
          <w:b/>
          <w:bCs/>
          <w:sz w:val="24"/>
          <w:szCs w:val="24"/>
        </w:rPr>
      </w:pPr>
      <w:r w:rsidRPr="00302972">
        <w:rPr>
          <w:rFonts w:ascii="Segoe UI Historic" w:hAnsi="Segoe UI Historic" w:cs="Segoe UI Historic"/>
          <w:b/>
          <w:bCs/>
          <w:sz w:val="24"/>
          <w:szCs w:val="24"/>
        </w:rPr>
        <w:t>CLASS DIAGRAMS</w:t>
      </w:r>
    </w:p>
    <w:p w14:paraId="5E73688C"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Class diagrams represent the static structures of a system, including its classes, attributes, operations, and objects. A class diagram can display computational data or organizational data in the form of implementation classes and logical classes, respectively.</w:t>
      </w:r>
    </w:p>
    <w:p w14:paraId="0C7EA146" w14:textId="77777777" w:rsidR="00954A2A" w:rsidRPr="00302972" w:rsidRDefault="00954A2A" w:rsidP="00954A2A">
      <w:pPr>
        <w:rPr>
          <w:rFonts w:ascii="Segoe UI Historic" w:hAnsi="Segoe UI Historic" w:cs="Segoe UI Historic"/>
          <w:b/>
          <w:bCs/>
          <w:sz w:val="24"/>
          <w:szCs w:val="24"/>
        </w:rPr>
      </w:pPr>
      <w:r w:rsidRPr="00302972">
        <w:rPr>
          <w:rFonts w:ascii="Segoe UI Historic" w:hAnsi="Segoe UI Historic" w:cs="Segoe UI Historic"/>
          <w:b/>
          <w:bCs/>
          <w:sz w:val="24"/>
          <w:szCs w:val="24"/>
        </w:rPr>
        <w:t>COMPONENT DIAGRAMS</w:t>
      </w:r>
    </w:p>
    <w:p w14:paraId="70FDB732"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Component diagrams show how components are combined to form larger components or software systems. These diagrams are meant to model the dependencies of each component in the system. A component is something required to execute a stereotype function. A component stereotype may consist of executables, documents, database tables, files, or library files.</w:t>
      </w:r>
    </w:p>
    <w:p w14:paraId="5069DEEB" w14:textId="77777777" w:rsidR="00954A2A" w:rsidRPr="00302972" w:rsidRDefault="00954A2A" w:rsidP="00954A2A">
      <w:pPr>
        <w:rPr>
          <w:rFonts w:ascii="Segoe UI Historic" w:hAnsi="Segoe UI Historic" w:cs="Segoe UI Historic"/>
          <w:b/>
          <w:bCs/>
          <w:sz w:val="24"/>
          <w:szCs w:val="24"/>
        </w:rPr>
      </w:pPr>
      <w:r w:rsidRPr="00302972">
        <w:rPr>
          <w:rFonts w:ascii="Segoe UI Historic" w:hAnsi="Segoe UI Historic" w:cs="Segoe UI Historic"/>
          <w:b/>
          <w:bCs/>
          <w:sz w:val="24"/>
          <w:szCs w:val="24"/>
        </w:rPr>
        <w:t>DEPLOYMENT DIAGRAMS</w:t>
      </w:r>
    </w:p>
    <w:p w14:paraId="0899AAA0"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A deployment diagram models the physical deployment and structure of hardware components. Deployment diagrams demonstrate where and how the components of a system will operate in conjunction with each other.</w:t>
      </w:r>
    </w:p>
    <w:p w14:paraId="0A337A05" w14:textId="77777777" w:rsidR="00954A2A" w:rsidRPr="00302972" w:rsidRDefault="00954A2A" w:rsidP="00954A2A">
      <w:pPr>
        <w:pStyle w:val="ListParagraph"/>
        <w:numPr>
          <w:ilvl w:val="0"/>
          <w:numId w:val="100"/>
        </w:numPr>
        <w:rPr>
          <w:rFonts w:ascii="Segoe UI Historic" w:hAnsi="Segoe UI Historic" w:cs="Segoe UI Historic"/>
          <w:b/>
          <w:bCs/>
          <w:sz w:val="24"/>
          <w:szCs w:val="24"/>
        </w:rPr>
      </w:pPr>
      <w:proofErr w:type="spellStart"/>
      <w:r w:rsidRPr="00302972">
        <w:rPr>
          <w:rFonts w:ascii="Segoe UI Historic" w:hAnsi="Segoe UI Historic" w:cs="Segoe UI Historic"/>
          <w:b/>
          <w:bCs/>
          <w:sz w:val="24"/>
          <w:szCs w:val="24"/>
        </w:rPr>
        <w:t>Behavioral</w:t>
      </w:r>
      <w:proofErr w:type="spellEnd"/>
      <w:r w:rsidRPr="00302972">
        <w:rPr>
          <w:rFonts w:ascii="Segoe UI Historic" w:hAnsi="Segoe UI Historic" w:cs="Segoe UI Historic"/>
          <w:b/>
          <w:bCs/>
          <w:sz w:val="24"/>
          <w:szCs w:val="24"/>
        </w:rPr>
        <w:t xml:space="preserve"> Diagram Examples</w:t>
      </w:r>
    </w:p>
    <w:p w14:paraId="73DCC6A3" w14:textId="77777777" w:rsidR="00954A2A" w:rsidRPr="00302972" w:rsidRDefault="00954A2A" w:rsidP="00954A2A">
      <w:pPr>
        <w:rPr>
          <w:rFonts w:ascii="Segoe UI Historic" w:hAnsi="Segoe UI Historic" w:cs="Segoe UI Historic"/>
          <w:b/>
          <w:bCs/>
          <w:sz w:val="24"/>
          <w:szCs w:val="24"/>
        </w:rPr>
      </w:pPr>
      <w:r w:rsidRPr="00302972">
        <w:rPr>
          <w:rFonts w:ascii="Segoe UI Historic" w:hAnsi="Segoe UI Historic" w:cs="Segoe UI Historic"/>
          <w:b/>
          <w:bCs/>
          <w:sz w:val="24"/>
          <w:szCs w:val="24"/>
        </w:rPr>
        <w:t>ACTIVITY DIAGRAM</w:t>
      </w:r>
    </w:p>
    <w:p w14:paraId="77BD5D96"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 xml:space="preserve">Activity diagrams show the procedural flow of control between class objects, along with organizational processes like business workflows. </w:t>
      </w:r>
      <w:proofErr w:type="gramStart"/>
      <w:r w:rsidRPr="00302972">
        <w:rPr>
          <w:rFonts w:ascii="Segoe UI Historic" w:hAnsi="Segoe UI Historic" w:cs="Segoe UI Historic"/>
          <w:sz w:val="24"/>
          <w:szCs w:val="24"/>
        </w:rPr>
        <w:t>These diagram</w:t>
      </w:r>
      <w:proofErr w:type="gramEnd"/>
      <w:r w:rsidRPr="00302972">
        <w:rPr>
          <w:rFonts w:ascii="Segoe UI Historic" w:hAnsi="Segoe UI Historic" w:cs="Segoe UI Historic"/>
          <w:sz w:val="24"/>
          <w:szCs w:val="24"/>
        </w:rPr>
        <w:t xml:space="preserve"> are made of specialized shapes, then connected with arrows. The notation set for activity diagrams is similar to those for state diagrams.</w:t>
      </w:r>
    </w:p>
    <w:p w14:paraId="36BC45CB" w14:textId="77777777" w:rsidR="00954A2A" w:rsidRPr="00302972" w:rsidRDefault="00954A2A" w:rsidP="00954A2A">
      <w:pPr>
        <w:rPr>
          <w:rFonts w:ascii="Segoe UI Historic" w:hAnsi="Segoe UI Historic" w:cs="Segoe UI Historic"/>
          <w:b/>
          <w:bCs/>
          <w:sz w:val="24"/>
          <w:szCs w:val="24"/>
        </w:rPr>
      </w:pPr>
      <w:r w:rsidRPr="00302972">
        <w:rPr>
          <w:rFonts w:ascii="Segoe UI Historic" w:hAnsi="Segoe UI Historic" w:cs="Segoe UI Historic"/>
          <w:b/>
          <w:bCs/>
          <w:sz w:val="24"/>
          <w:szCs w:val="24"/>
        </w:rPr>
        <w:t>USE CASE DIAGRAM</w:t>
      </w:r>
    </w:p>
    <w:p w14:paraId="6FCE51CA" w14:textId="77777777" w:rsidR="00954A2A" w:rsidRPr="00302972"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 xml:space="preserve">A use case is a list of steps that define interaction between an actor (a human who interacts with the system or an external system) and the system itself. Use case </w:t>
      </w:r>
      <w:r w:rsidRPr="00302972">
        <w:rPr>
          <w:rFonts w:ascii="Segoe UI Historic" w:hAnsi="Segoe UI Historic" w:cs="Segoe UI Historic"/>
          <w:sz w:val="24"/>
          <w:szCs w:val="24"/>
        </w:rPr>
        <w:lastRenderedPageBreak/>
        <w:t xml:space="preserve">diagrams depict the specifications of a use case and model the functional units of a system. These diagrams help development teams understand the requirements of their system, including the role of human interaction therein and the differences between various use cases. </w:t>
      </w:r>
    </w:p>
    <w:p w14:paraId="59249271" w14:textId="77777777" w:rsidR="00954A2A" w:rsidRPr="00302972" w:rsidRDefault="00954A2A" w:rsidP="00954A2A">
      <w:pPr>
        <w:rPr>
          <w:rFonts w:ascii="Segoe UI Historic" w:hAnsi="Segoe UI Historic" w:cs="Segoe UI Historic"/>
          <w:b/>
          <w:bCs/>
          <w:sz w:val="24"/>
          <w:szCs w:val="24"/>
        </w:rPr>
      </w:pPr>
      <w:r w:rsidRPr="00302972">
        <w:rPr>
          <w:rFonts w:ascii="Segoe UI Historic" w:hAnsi="Segoe UI Historic" w:cs="Segoe UI Historic"/>
          <w:b/>
          <w:bCs/>
          <w:sz w:val="24"/>
          <w:szCs w:val="24"/>
        </w:rPr>
        <w:t>SEQUENCE DIAGRAM</w:t>
      </w:r>
    </w:p>
    <w:p w14:paraId="6B12CDCB" w14:textId="77777777" w:rsidR="00954A2A" w:rsidRDefault="00954A2A" w:rsidP="00954A2A">
      <w:pPr>
        <w:rPr>
          <w:rFonts w:ascii="Segoe UI Historic" w:hAnsi="Segoe UI Historic" w:cs="Segoe UI Historic"/>
          <w:sz w:val="24"/>
          <w:szCs w:val="24"/>
        </w:rPr>
      </w:pPr>
      <w:r w:rsidRPr="00302972">
        <w:rPr>
          <w:rFonts w:ascii="Segoe UI Historic" w:hAnsi="Segoe UI Historic" w:cs="Segoe UI Historic"/>
          <w:sz w:val="24"/>
          <w:szCs w:val="24"/>
        </w:rPr>
        <w:t>Sequence diagrams, also known as event diagrams or event scenarios, illustrate how processes interact with each other by showing calls between different objects in a sequence. These diagrams have two dimensions: vertical and horizontal. The vertical lines show the sequence of messages and calls in chronological order, and the horizontal elements show object instances where the messages are relayed.</w:t>
      </w:r>
    </w:p>
    <w:p w14:paraId="4B6DCF4B" w14:textId="77777777" w:rsidR="00954A2A" w:rsidRDefault="00954A2A" w:rsidP="00954A2A">
      <w:pPr>
        <w:rPr>
          <w:rFonts w:ascii="Segoe UI Historic" w:hAnsi="Segoe UI Historic" w:cs="Segoe UI Historic"/>
          <w:sz w:val="24"/>
          <w:szCs w:val="24"/>
        </w:rPr>
      </w:pPr>
    </w:p>
    <w:p w14:paraId="4EB65579" w14:textId="77777777" w:rsidR="00954A2A" w:rsidRPr="00B926C9" w:rsidRDefault="00954A2A" w:rsidP="00954A2A">
      <w:pPr>
        <w:pStyle w:val="ListParagraph"/>
        <w:numPr>
          <w:ilvl w:val="0"/>
          <w:numId w:val="100"/>
        </w:numPr>
        <w:rPr>
          <w:rFonts w:ascii="Segoe UI Historic" w:hAnsi="Segoe UI Historic" w:cs="Segoe UI Historic"/>
          <w:b/>
          <w:bCs/>
          <w:sz w:val="24"/>
          <w:szCs w:val="24"/>
        </w:rPr>
      </w:pPr>
      <w:r w:rsidRPr="00B926C9">
        <w:rPr>
          <w:rFonts w:ascii="Segoe UI Historic" w:hAnsi="Segoe UI Historic" w:cs="Segoe UI Historic"/>
          <w:b/>
          <w:bCs/>
          <w:sz w:val="24"/>
          <w:szCs w:val="24"/>
        </w:rPr>
        <w:t>Advantages of Unified Modelling Language (UML)  </w:t>
      </w:r>
    </w:p>
    <w:p w14:paraId="43F9EC02"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1) Visualisation   </w:t>
      </w:r>
    </w:p>
    <w:p w14:paraId="65DFD587"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UML diagrams showcase system elements, connections, and operations. This visual picture helps in understanding and creating intricate systems.  </w:t>
      </w:r>
    </w:p>
    <w:p w14:paraId="570F7CD9"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2) Analysis and Design  </w:t>
      </w:r>
    </w:p>
    <w:p w14:paraId="083584C0"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UML aids in both the analysis and design phases of software development. It helps represent system needs and turn them into a design that can be implemented.  </w:t>
      </w:r>
    </w:p>
    <w:p w14:paraId="08326D28"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3) Communication  </w:t>
      </w:r>
    </w:p>
    <w:p w14:paraId="11923BE0"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UML diagrams effectively communicate complex concepts to various stakeholders, such as Developers, Designers, Testers, and Business Users.  </w:t>
      </w:r>
    </w:p>
    <w:p w14:paraId="320FB786"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4) Standardisation  </w:t>
      </w:r>
    </w:p>
    <w:p w14:paraId="20005D88"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UML offers a standardised way of depicting system models. This guarantees that developers and stakeholders can effectively communicate with each other using a shared visual representation.  </w:t>
      </w:r>
    </w:p>
    <w:p w14:paraId="4910F9AE"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5) Clarity and Adaptability  </w:t>
      </w:r>
    </w:p>
    <w:p w14:paraId="2B4768CC"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UML offers standard diagrams that are clear and easy to understand. These diagrams can be modified to meet different project requirements, improving communication and comprehension.  </w:t>
      </w:r>
    </w:p>
    <w:p w14:paraId="6D8C12C1"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6) Simplified Debugging Process </w:t>
      </w:r>
    </w:p>
    <w:p w14:paraId="31B85C3E"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UML diagrams simplify the process of identifying and resolving issues. They visually illustrate system parts and relationships, making troubleshooting and issue resolution easier.  </w:t>
      </w:r>
    </w:p>
    <w:p w14:paraId="08B7802F" w14:textId="77777777" w:rsidR="00954A2A" w:rsidRPr="00B926C9" w:rsidRDefault="00954A2A" w:rsidP="00954A2A">
      <w:pPr>
        <w:pStyle w:val="ListParagraph"/>
        <w:numPr>
          <w:ilvl w:val="0"/>
          <w:numId w:val="100"/>
        </w:numPr>
        <w:rPr>
          <w:rFonts w:ascii="Segoe UI Historic" w:hAnsi="Segoe UI Historic" w:cs="Segoe UI Historic"/>
          <w:b/>
          <w:bCs/>
          <w:sz w:val="24"/>
          <w:szCs w:val="24"/>
        </w:rPr>
      </w:pPr>
      <w:r w:rsidRPr="00B926C9">
        <w:rPr>
          <w:rFonts w:ascii="Segoe UI Historic" w:hAnsi="Segoe UI Historic" w:cs="Segoe UI Historic"/>
          <w:b/>
          <w:bCs/>
          <w:sz w:val="24"/>
          <w:szCs w:val="24"/>
        </w:rPr>
        <w:lastRenderedPageBreak/>
        <w:t>Disadvantages of Unified Modelling Language (UML)  </w:t>
      </w:r>
    </w:p>
    <w:p w14:paraId="02BD2D65"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1) Time Consuming  </w:t>
      </w:r>
    </w:p>
    <w:p w14:paraId="2E833683"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Developing and managing large UML diagrams can be time-consuming, particularly on extensive projects. This may delay the development schedule and raise the project budget. </w:t>
      </w:r>
    </w:p>
    <w:p w14:paraId="7ACF099E"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2) Designing   </w:t>
      </w:r>
    </w:p>
    <w:p w14:paraId="73B0F4EC"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Creating diagrams with UML can be complex, necessitating scrutiny to guarantee accurate and efficient designs.  </w:t>
      </w:r>
    </w:p>
    <w:p w14:paraId="66B0EBC2"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3) Ambiguity  </w:t>
      </w:r>
    </w:p>
    <w:p w14:paraId="2C514C37"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 xml:space="preserve">Understanding UML diagrams can vary from person to person, possibly leading to confusion within the team. </w:t>
      </w:r>
    </w:p>
    <w:p w14:paraId="45E5B28C"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4) Complexity  </w:t>
      </w:r>
    </w:p>
    <w:p w14:paraId="17FF732A"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UML's wide range of capabilities may seem daunting, especially for newbies, causing difficulty in becoming proficient.  </w:t>
      </w:r>
    </w:p>
    <w:p w14:paraId="3DF1BE9E"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5) Overhead  </w:t>
      </w:r>
    </w:p>
    <w:p w14:paraId="7E2A7B40"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Developing and keeping up with UML diagrams can require extra effort, especially for smaller projects that don't require extensive documentation.   </w:t>
      </w:r>
    </w:p>
    <w:p w14:paraId="3EC74DDF"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6) Learning Curve  </w:t>
      </w:r>
    </w:p>
    <w:p w14:paraId="7F033528"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sz w:val="24"/>
          <w:szCs w:val="24"/>
        </w:rPr>
        <w:t>Learning UML can be challenging because of its many features and types of diagrams, requiring practical training and practice.  </w:t>
      </w:r>
    </w:p>
    <w:p w14:paraId="391B34DF" w14:textId="77777777" w:rsidR="00954A2A" w:rsidRPr="00CE46CB" w:rsidRDefault="00954A2A" w:rsidP="00954A2A">
      <w:pPr>
        <w:rPr>
          <w:rFonts w:ascii="Segoe UI Historic" w:hAnsi="Segoe UI Historic" w:cs="Segoe UI Historic"/>
          <w:sz w:val="24"/>
          <w:szCs w:val="24"/>
        </w:rPr>
      </w:pPr>
      <w:r w:rsidRPr="00CE46CB">
        <w:rPr>
          <w:rFonts w:ascii="Segoe UI Historic" w:hAnsi="Segoe UI Historic" w:cs="Segoe UI Historic"/>
          <w:b/>
          <w:bCs/>
          <w:sz w:val="24"/>
          <w:szCs w:val="24"/>
        </w:rPr>
        <w:t>7) Over-modelling or under-modelling  </w:t>
      </w:r>
    </w:p>
    <w:p w14:paraId="79225722" w14:textId="705AFCC0" w:rsidR="00954A2A" w:rsidRDefault="00954A2A" w:rsidP="00090723">
      <w:pPr>
        <w:rPr>
          <w:rFonts w:ascii="Segoe UI Historic" w:hAnsi="Segoe UI Historic" w:cs="Segoe UI Historic"/>
          <w:sz w:val="24"/>
          <w:szCs w:val="24"/>
        </w:rPr>
      </w:pPr>
      <w:r w:rsidRPr="00CE46CB">
        <w:rPr>
          <w:rFonts w:ascii="Segoe UI Historic" w:hAnsi="Segoe UI Historic" w:cs="Segoe UI Historic"/>
          <w:sz w:val="24"/>
          <w:szCs w:val="24"/>
        </w:rPr>
        <w:t>Over-modelling or under-modelling refers to the problem of creating machine learning (ML) models that are too complex or simplistic, leading to poor performance on unseen data.  </w:t>
      </w:r>
    </w:p>
    <w:p w14:paraId="7FAF9DBE" w14:textId="77777777" w:rsidR="00954A2A" w:rsidRPr="000A4B5E" w:rsidRDefault="00954A2A" w:rsidP="00090723">
      <w:pPr>
        <w:rPr>
          <w:rFonts w:ascii="Segoe UI Historic" w:hAnsi="Segoe UI Historic" w:cs="Segoe UI Historic"/>
          <w:sz w:val="24"/>
          <w:szCs w:val="24"/>
        </w:rPr>
      </w:pPr>
    </w:p>
    <w:p w14:paraId="79446FFA" w14:textId="77777777" w:rsidR="009A1257" w:rsidRPr="007D5C29" w:rsidRDefault="009A1257" w:rsidP="009A1257">
      <w:pPr>
        <w:pStyle w:val="ListParagraph"/>
        <w:numPr>
          <w:ilvl w:val="0"/>
          <w:numId w:val="98"/>
        </w:numPr>
        <w:rPr>
          <w:rFonts w:ascii="Segoe UI Historic" w:hAnsi="Segoe UI Historic" w:cs="Segoe UI Historic"/>
          <w:color w:val="FF0000"/>
          <w:sz w:val="28"/>
          <w:szCs w:val="28"/>
        </w:rPr>
      </w:pPr>
      <w:r w:rsidRPr="007D5C29">
        <w:rPr>
          <w:rFonts w:ascii="Segoe UI Historic" w:hAnsi="Segoe UI Historic" w:cs="Segoe UI Historic"/>
          <w:color w:val="FF0000"/>
          <w:sz w:val="28"/>
          <w:szCs w:val="28"/>
        </w:rPr>
        <w:t>Software Development Life Cycle (SDLC)</w:t>
      </w:r>
    </w:p>
    <w:p w14:paraId="5188B0D9"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14:paraId="03F54562"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 xml:space="preserve">In other words, a life cycle model maps the various activities performed on a software product from its inception to retirement. Different life cycle models may plan the </w:t>
      </w:r>
      <w:r w:rsidRPr="007D5C29">
        <w:rPr>
          <w:rFonts w:ascii="Segoe UI Historic" w:hAnsi="Segoe UI Historic" w:cs="Segoe UI Historic"/>
          <w:sz w:val="24"/>
          <w:szCs w:val="24"/>
        </w:rPr>
        <w:lastRenderedPageBreak/>
        <w:t xml:space="preserve">necessary development activities to phases in different ways. Thus, no element which life cycle model </w:t>
      </w:r>
      <w:proofErr w:type="gramStart"/>
      <w:r w:rsidRPr="007D5C29">
        <w:rPr>
          <w:rFonts w:ascii="Segoe UI Historic" w:hAnsi="Segoe UI Historic" w:cs="Segoe UI Historic"/>
          <w:sz w:val="24"/>
          <w:szCs w:val="24"/>
        </w:rPr>
        <w:t>is followed,</w:t>
      </w:r>
      <w:proofErr w:type="gramEnd"/>
      <w:r w:rsidRPr="007D5C29">
        <w:rPr>
          <w:rFonts w:ascii="Segoe UI Historic" w:hAnsi="Segoe UI Historic" w:cs="Segoe UI Historic"/>
          <w:sz w:val="24"/>
          <w:szCs w:val="24"/>
        </w:rPr>
        <w:t xml:space="preserve"> the essential activities are contained in all life cycle models though the action may be carried out in distinct orders in different life cycle models. During any life cycle stage, more than one activity may also be carried out.</w:t>
      </w:r>
    </w:p>
    <w:p w14:paraId="73737E31" w14:textId="77777777" w:rsidR="009A1257" w:rsidRPr="007D5C29" w:rsidRDefault="009A1257" w:rsidP="009A1257">
      <w:pPr>
        <w:rPr>
          <w:rFonts w:ascii="Segoe UI Historic" w:hAnsi="Segoe UI Historic" w:cs="Segoe UI Historic"/>
          <w:b/>
          <w:bCs/>
          <w:sz w:val="24"/>
          <w:szCs w:val="24"/>
        </w:rPr>
      </w:pPr>
      <w:r w:rsidRPr="007D5C29">
        <w:rPr>
          <w:rFonts w:ascii="Segoe UI Historic" w:hAnsi="Segoe UI Historic" w:cs="Segoe UI Historic"/>
          <w:b/>
          <w:bCs/>
          <w:sz w:val="24"/>
          <w:szCs w:val="24"/>
        </w:rPr>
        <w:t>Need of SDLC</w:t>
      </w:r>
    </w:p>
    <w:p w14:paraId="30BD037B"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The development team must determine a suitable life cycle model for a particular plan and then observe to it.</w:t>
      </w:r>
    </w:p>
    <w:p w14:paraId="5E3B4BE4"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Without using an exact life cycle model, the development of a software product would not be in a systematic and disciplined manner. When a team is developing a software product, there must be a clear understanding among team representative about when and what to do. Otherwise, it would point to chaos and project failure. This problem can be defined by using an example. Suppose a software development issue is divided into various parts and the parts are assigned to the team members. From then on, suppose the team representative is allowed the freedom to develop the roles assigned to them in whatever way they like. It is possible that one representative might start writing the code for his part, another might choose to prepare the test documents first, and some other engineer might begin with the design phase of the roles assigned to him. This would be one of the perfect methods for project failure.</w:t>
      </w:r>
    </w:p>
    <w:p w14:paraId="23DB4B3D"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 xml:space="preserve">A software life cycle model describes entry and exit criteria for each phase. A phase can begin only if its stage-entry criteria have been fulfilled. </w:t>
      </w:r>
      <w:proofErr w:type="gramStart"/>
      <w:r w:rsidRPr="007D5C29">
        <w:rPr>
          <w:rFonts w:ascii="Segoe UI Historic" w:hAnsi="Segoe UI Historic" w:cs="Segoe UI Historic"/>
          <w:sz w:val="24"/>
          <w:szCs w:val="24"/>
        </w:rPr>
        <w:t>So</w:t>
      </w:r>
      <w:proofErr w:type="gramEnd"/>
      <w:r w:rsidRPr="007D5C29">
        <w:rPr>
          <w:rFonts w:ascii="Segoe UI Historic" w:hAnsi="Segoe UI Historic" w:cs="Segoe UI Historic"/>
          <w:sz w:val="24"/>
          <w:szCs w:val="24"/>
        </w:rPr>
        <w:t xml:space="preserve"> without a software life cycle model, the entry and exit criteria for a stage cannot be recognized. Without software life cycle models, it becomes tough for software project managers to monitor the progress of the project.</w:t>
      </w:r>
    </w:p>
    <w:p w14:paraId="2EE21BBB" w14:textId="77777777" w:rsidR="009A1257" w:rsidRPr="007D5C29" w:rsidRDefault="009A1257" w:rsidP="009A1257">
      <w:pPr>
        <w:rPr>
          <w:rFonts w:ascii="Segoe UI Historic" w:hAnsi="Segoe UI Historic" w:cs="Segoe UI Historic"/>
          <w:b/>
          <w:bCs/>
          <w:sz w:val="24"/>
          <w:szCs w:val="24"/>
        </w:rPr>
      </w:pPr>
      <w:r w:rsidRPr="007D5C29">
        <w:rPr>
          <w:rFonts w:ascii="Segoe UI Historic" w:hAnsi="Segoe UI Historic" w:cs="Segoe UI Historic"/>
          <w:b/>
          <w:bCs/>
          <w:sz w:val="24"/>
          <w:szCs w:val="24"/>
        </w:rPr>
        <w:t>SDLC Cycle</w:t>
      </w:r>
    </w:p>
    <w:p w14:paraId="334EB418"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SDLC Cycle represents the process of developing software. SDLC framework includes the following steps:</w:t>
      </w:r>
    </w:p>
    <w:p w14:paraId="6D5FCA6B" w14:textId="77777777" w:rsidR="009A1257" w:rsidRPr="007D5C29" w:rsidRDefault="009A1257" w:rsidP="009A1257">
      <w:pPr>
        <w:ind w:left="720"/>
        <w:rPr>
          <w:rFonts w:ascii="Segoe UI Historic" w:hAnsi="Segoe UI Historic" w:cs="Segoe UI Historic"/>
          <w:sz w:val="24"/>
          <w:szCs w:val="24"/>
        </w:rPr>
      </w:pPr>
      <w:r w:rsidRPr="007D5C29">
        <w:rPr>
          <w:rFonts w:ascii="Segoe UI Historic" w:hAnsi="Segoe UI Historic" w:cs="Segoe UI Historic"/>
          <w:noProof/>
          <w:sz w:val="24"/>
          <w:szCs w:val="24"/>
        </w:rPr>
        <w:lastRenderedPageBreak/>
        <w:drawing>
          <wp:inline distT="0" distB="0" distL="0" distR="0" wp14:anchorId="64E143B2" wp14:editId="30EEF3FC">
            <wp:extent cx="3938046" cy="3260035"/>
            <wp:effectExtent l="0" t="0" r="5715" b="0"/>
            <wp:docPr id="835885103" name="Picture 2"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Development Life Cycle(SDL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9158" cy="3269234"/>
                    </a:xfrm>
                    <a:prstGeom prst="rect">
                      <a:avLst/>
                    </a:prstGeom>
                    <a:noFill/>
                    <a:ln>
                      <a:noFill/>
                    </a:ln>
                  </pic:spPr>
                </pic:pic>
              </a:graphicData>
            </a:graphic>
          </wp:inline>
        </w:drawing>
      </w:r>
    </w:p>
    <w:p w14:paraId="0EE55293"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The stages of SDLC are as follows:</w:t>
      </w:r>
    </w:p>
    <w:p w14:paraId="0E9D93DE"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b/>
          <w:bCs/>
          <w:sz w:val="24"/>
          <w:szCs w:val="24"/>
        </w:rPr>
        <w:t>Stage1: Planning and requirement analysis</w:t>
      </w:r>
    </w:p>
    <w:p w14:paraId="4E3E638B"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Requirement Analysis is the most important and necessary stage in SDLC.</w:t>
      </w:r>
    </w:p>
    <w:p w14:paraId="4A7DB8AB"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The senior members of the team perform it with inputs from all the stakeholders and domain experts or SMEs in the industry.</w:t>
      </w:r>
    </w:p>
    <w:p w14:paraId="5422448C"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Planning for the quality assurance requirements and identifications of the risks associated with the projects is also done at this stage.</w:t>
      </w:r>
    </w:p>
    <w:p w14:paraId="41AC9330"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14:paraId="14977A99"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b/>
          <w:bCs/>
          <w:sz w:val="24"/>
          <w:szCs w:val="24"/>
        </w:rPr>
        <w:t>For Example</w:t>
      </w:r>
      <w:r w:rsidRPr="007D5C29">
        <w:rPr>
          <w:rFonts w:ascii="Segoe UI Historic" w:hAnsi="Segoe UI Historic" w:cs="Segoe UI Historic"/>
          <w:sz w:val="24"/>
          <w:szCs w:val="24"/>
        </w:rPr>
        <w:t>, A client wants to have an application which concerns money transactions. In this method, the requirement has to be precise like what kind of operations will be done, how it will be done, in which currency it will be done, etc.</w:t>
      </w:r>
    </w:p>
    <w:p w14:paraId="1246F11D"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Once the required function is done, an analysis is complete with auditing the feasibility of the growth of a product. In case of any ambiguity, a signal is set up for further discussion.</w:t>
      </w:r>
    </w:p>
    <w:p w14:paraId="469C9B7C"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Once the requirement is understood, the SRS (Software Requirement Specification) document is created. The developers should thoroughly follow this document and also should be reviewed by the customer for future reference.</w:t>
      </w:r>
    </w:p>
    <w:p w14:paraId="0105B580"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b/>
          <w:bCs/>
          <w:sz w:val="24"/>
          <w:szCs w:val="24"/>
        </w:rPr>
        <w:lastRenderedPageBreak/>
        <w:t>Stage2: Defining Requirements</w:t>
      </w:r>
    </w:p>
    <w:p w14:paraId="53108D9F"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Once the requirement analysis is done, the next stage is to certainly represent and document the software requirements and get them accepted from the project stakeholders.</w:t>
      </w:r>
    </w:p>
    <w:p w14:paraId="3D15E75A"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This is accomplished through "SRS"- Software Requirement Specification document which contains all the product requirements to be constructed and developed during the project life cycle.</w:t>
      </w:r>
    </w:p>
    <w:p w14:paraId="0C593DCB"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b/>
          <w:bCs/>
          <w:sz w:val="24"/>
          <w:szCs w:val="24"/>
        </w:rPr>
        <w:t>Stage3: Designing the Software</w:t>
      </w:r>
    </w:p>
    <w:p w14:paraId="56A43CE8"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The next phase is about to bring down all the knowledge of requirements, analysis, and design of the software project. This phase is the product of the last two, like inputs from the customer and requirement gathering.</w:t>
      </w:r>
    </w:p>
    <w:p w14:paraId="75C177E7"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b/>
          <w:bCs/>
          <w:sz w:val="24"/>
          <w:szCs w:val="24"/>
        </w:rPr>
        <w:t>Stage4: Developing the project</w:t>
      </w:r>
    </w:p>
    <w:p w14:paraId="1A21E124"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20C6DE3F"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b/>
          <w:bCs/>
          <w:sz w:val="24"/>
          <w:szCs w:val="24"/>
        </w:rPr>
        <w:t>Stage5: Testing</w:t>
      </w:r>
    </w:p>
    <w:p w14:paraId="0848EB42"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After the code is generated, it is tested against the requirements to make sure that the products are solving the needs addressed and gathered during the requirements stage.</w:t>
      </w:r>
    </w:p>
    <w:p w14:paraId="70760AAE"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During this stage, unit testing, integration testing, system testing, acceptance testing are done.</w:t>
      </w:r>
    </w:p>
    <w:p w14:paraId="7B84AEE4"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b/>
          <w:bCs/>
          <w:sz w:val="24"/>
          <w:szCs w:val="24"/>
        </w:rPr>
        <w:t>Stage6: Deployment</w:t>
      </w:r>
    </w:p>
    <w:p w14:paraId="2C36606F"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Once the software is certified, and no bugs or errors are stated, then it is deployed.</w:t>
      </w:r>
    </w:p>
    <w:p w14:paraId="3D1E42B0"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Then based on the assessment, the software may be released as it is or with suggested enhancement in the object segment.</w:t>
      </w:r>
    </w:p>
    <w:p w14:paraId="4CF134E6"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After the software is deployed, then its maintenance begins.</w:t>
      </w:r>
    </w:p>
    <w:p w14:paraId="5C874906"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b/>
          <w:bCs/>
          <w:sz w:val="24"/>
          <w:szCs w:val="24"/>
        </w:rPr>
        <w:t>Stage7: Maintenance</w:t>
      </w:r>
    </w:p>
    <w:p w14:paraId="4D09537B" w14:textId="77777777" w:rsidR="009A1257" w:rsidRPr="007D5C29" w:rsidRDefault="009A1257" w:rsidP="009A1257">
      <w:pPr>
        <w:rPr>
          <w:rFonts w:ascii="Segoe UI Historic" w:hAnsi="Segoe UI Historic" w:cs="Segoe UI Historic"/>
          <w:sz w:val="24"/>
          <w:szCs w:val="24"/>
        </w:rPr>
      </w:pPr>
      <w:r w:rsidRPr="007D5C29">
        <w:rPr>
          <w:rFonts w:ascii="Segoe UI Historic" w:hAnsi="Segoe UI Historic" w:cs="Segoe UI Historic"/>
          <w:sz w:val="24"/>
          <w:szCs w:val="24"/>
        </w:rPr>
        <w:t>Once when the client starts using the developed systems, then the real issues come up and requirements to be solved from time to time.</w:t>
      </w:r>
    </w:p>
    <w:p w14:paraId="25DB9753" w14:textId="7C15196E" w:rsidR="00DF3B56" w:rsidRPr="00DF3B56" w:rsidRDefault="009A1257">
      <w:pPr>
        <w:rPr>
          <w:rFonts w:ascii="Segoe UI Historic" w:hAnsi="Segoe UI Historic" w:cs="Segoe UI Historic"/>
          <w:sz w:val="24"/>
          <w:szCs w:val="24"/>
        </w:rPr>
      </w:pPr>
      <w:r w:rsidRPr="007D5C29">
        <w:rPr>
          <w:rFonts w:ascii="Segoe UI Historic" w:hAnsi="Segoe UI Historic" w:cs="Segoe UI Historic"/>
          <w:sz w:val="24"/>
          <w:szCs w:val="24"/>
        </w:rPr>
        <w:t>This procedure where the care is taken for the developed product is known as maintenance.</w:t>
      </w:r>
    </w:p>
    <w:sectPr w:rsidR="00DF3B56" w:rsidRPr="00DF3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860"/>
    <w:multiLevelType w:val="multilevel"/>
    <w:tmpl w:val="902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6149"/>
    <w:multiLevelType w:val="hybridMultilevel"/>
    <w:tmpl w:val="2AD6C81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117E7"/>
    <w:multiLevelType w:val="hybridMultilevel"/>
    <w:tmpl w:val="47AE72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C1775"/>
    <w:multiLevelType w:val="hybridMultilevel"/>
    <w:tmpl w:val="456EF5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1D3042"/>
    <w:multiLevelType w:val="hybridMultilevel"/>
    <w:tmpl w:val="421A475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DE55D7"/>
    <w:multiLevelType w:val="multilevel"/>
    <w:tmpl w:val="A92C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74DBE"/>
    <w:multiLevelType w:val="hybridMultilevel"/>
    <w:tmpl w:val="046E6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933DCF"/>
    <w:multiLevelType w:val="multilevel"/>
    <w:tmpl w:val="DC18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282398"/>
    <w:multiLevelType w:val="multilevel"/>
    <w:tmpl w:val="7BA4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D3440"/>
    <w:multiLevelType w:val="multilevel"/>
    <w:tmpl w:val="687C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A5C8D"/>
    <w:multiLevelType w:val="multilevel"/>
    <w:tmpl w:val="A50E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20358"/>
    <w:multiLevelType w:val="multilevel"/>
    <w:tmpl w:val="06C4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64308"/>
    <w:multiLevelType w:val="hybridMultilevel"/>
    <w:tmpl w:val="7514E4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2338F8"/>
    <w:multiLevelType w:val="multilevel"/>
    <w:tmpl w:val="664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136A2"/>
    <w:multiLevelType w:val="hybridMultilevel"/>
    <w:tmpl w:val="0B4A8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DC129B"/>
    <w:multiLevelType w:val="multilevel"/>
    <w:tmpl w:val="EB78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4344A"/>
    <w:multiLevelType w:val="multilevel"/>
    <w:tmpl w:val="5480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C6E79"/>
    <w:multiLevelType w:val="multilevel"/>
    <w:tmpl w:val="E5A0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68214F"/>
    <w:multiLevelType w:val="hybridMultilevel"/>
    <w:tmpl w:val="E984ED1C"/>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E65116"/>
    <w:multiLevelType w:val="multilevel"/>
    <w:tmpl w:val="EC78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0409C"/>
    <w:multiLevelType w:val="hybridMultilevel"/>
    <w:tmpl w:val="A558C0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501932"/>
    <w:multiLevelType w:val="multilevel"/>
    <w:tmpl w:val="83D2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F672C9"/>
    <w:multiLevelType w:val="multilevel"/>
    <w:tmpl w:val="B792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3C2CA5"/>
    <w:multiLevelType w:val="multilevel"/>
    <w:tmpl w:val="FC1E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274581"/>
    <w:multiLevelType w:val="multilevel"/>
    <w:tmpl w:val="5F76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24DB7"/>
    <w:multiLevelType w:val="hybridMultilevel"/>
    <w:tmpl w:val="7598C7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5013EF"/>
    <w:multiLevelType w:val="multilevel"/>
    <w:tmpl w:val="E9D4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330237">
    <w:abstractNumId w:val="13"/>
  </w:num>
  <w:num w:numId="2" w16cid:durableId="1552690656">
    <w:abstractNumId w:val="21"/>
  </w:num>
  <w:num w:numId="3" w16cid:durableId="534732684">
    <w:abstractNumId w:val="5"/>
    <w:lvlOverride w:ilvl="0">
      <w:startOverride w:val="1"/>
    </w:lvlOverride>
  </w:num>
  <w:num w:numId="4" w16cid:durableId="1276867886">
    <w:abstractNumId w:val="5"/>
    <w:lvlOverride w:ilvl="0">
      <w:startOverride w:val="2"/>
    </w:lvlOverride>
  </w:num>
  <w:num w:numId="5" w16cid:durableId="632905343">
    <w:abstractNumId w:val="5"/>
    <w:lvlOverride w:ilvl="0">
      <w:startOverride w:val="3"/>
    </w:lvlOverride>
  </w:num>
  <w:num w:numId="6" w16cid:durableId="1678386546">
    <w:abstractNumId w:val="5"/>
    <w:lvlOverride w:ilvl="0">
      <w:startOverride w:val="4"/>
    </w:lvlOverride>
  </w:num>
  <w:num w:numId="7" w16cid:durableId="1174955984">
    <w:abstractNumId w:val="5"/>
    <w:lvlOverride w:ilvl="0">
      <w:startOverride w:val="5"/>
    </w:lvlOverride>
  </w:num>
  <w:num w:numId="8" w16cid:durableId="1819304505">
    <w:abstractNumId w:val="5"/>
    <w:lvlOverride w:ilvl="0">
      <w:startOverride w:val="6"/>
    </w:lvlOverride>
  </w:num>
  <w:num w:numId="9" w16cid:durableId="569536592">
    <w:abstractNumId w:val="23"/>
    <w:lvlOverride w:ilvl="0">
      <w:startOverride w:val="1"/>
    </w:lvlOverride>
  </w:num>
  <w:num w:numId="10" w16cid:durableId="531302790">
    <w:abstractNumId w:val="23"/>
    <w:lvlOverride w:ilvl="0">
      <w:startOverride w:val="2"/>
    </w:lvlOverride>
  </w:num>
  <w:num w:numId="11" w16cid:durableId="1118179434">
    <w:abstractNumId w:val="23"/>
    <w:lvlOverride w:ilvl="0">
      <w:startOverride w:val="3"/>
    </w:lvlOverride>
  </w:num>
  <w:num w:numId="12" w16cid:durableId="852500146">
    <w:abstractNumId w:val="23"/>
    <w:lvlOverride w:ilvl="0">
      <w:startOverride w:val="4"/>
    </w:lvlOverride>
  </w:num>
  <w:num w:numId="13" w16cid:durableId="1781073833">
    <w:abstractNumId w:val="23"/>
    <w:lvlOverride w:ilvl="0">
      <w:startOverride w:val="5"/>
    </w:lvlOverride>
  </w:num>
  <w:num w:numId="14" w16cid:durableId="519046469">
    <w:abstractNumId w:val="23"/>
    <w:lvlOverride w:ilvl="0">
      <w:startOverride w:val="6"/>
    </w:lvlOverride>
  </w:num>
  <w:num w:numId="15" w16cid:durableId="587886121">
    <w:abstractNumId w:val="23"/>
    <w:lvlOverride w:ilvl="0">
      <w:startOverride w:val="7"/>
    </w:lvlOverride>
  </w:num>
  <w:num w:numId="16" w16cid:durableId="1891719670">
    <w:abstractNumId w:val="23"/>
    <w:lvlOverride w:ilvl="0">
      <w:startOverride w:val="8"/>
    </w:lvlOverride>
  </w:num>
  <w:num w:numId="17" w16cid:durableId="377554781">
    <w:abstractNumId w:val="23"/>
    <w:lvlOverride w:ilvl="0">
      <w:startOverride w:val="9"/>
    </w:lvlOverride>
  </w:num>
  <w:num w:numId="18" w16cid:durableId="329872363">
    <w:abstractNumId w:val="8"/>
    <w:lvlOverride w:ilvl="0">
      <w:startOverride w:val="1"/>
    </w:lvlOverride>
  </w:num>
  <w:num w:numId="19" w16cid:durableId="567110394">
    <w:abstractNumId w:val="8"/>
    <w:lvlOverride w:ilvl="0">
      <w:startOverride w:val="2"/>
    </w:lvlOverride>
  </w:num>
  <w:num w:numId="20" w16cid:durableId="2136170523">
    <w:abstractNumId w:val="8"/>
    <w:lvlOverride w:ilvl="0">
      <w:startOverride w:val="3"/>
    </w:lvlOverride>
  </w:num>
  <w:num w:numId="21" w16cid:durableId="386338120">
    <w:abstractNumId w:val="8"/>
    <w:lvlOverride w:ilvl="0">
      <w:startOverride w:val="4"/>
    </w:lvlOverride>
  </w:num>
  <w:num w:numId="22" w16cid:durableId="1419985652">
    <w:abstractNumId w:val="22"/>
    <w:lvlOverride w:ilvl="0">
      <w:startOverride w:val="1"/>
    </w:lvlOverride>
  </w:num>
  <w:num w:numId="23" w16cid:durableId="1105806889">
    <w:abstractNumId w:val="22"/>
    <w:lvlOverride w:ilvl="0">
      <w:startOverride w:val="2"/>
    </w:lvlOverride>
  </w:num>
  <w:num w:numId="24" w16cid:durableId="692269428">
    <w:abstractNumId w:val="22"/>
    <w:lvlOverride w:ilvl="0">
      <w:startOverride w:val="3"/>
    </w:lvlOverride>
  </w:num>
  <w:num w:numId="25" w16cid:durableId="1732969771">
    <w:abstractNumId w:val="15"/>
    <w:lvlOverride w:ilvl="0">
      <w:startOverride w:val="1"/>
    </w:lvlOverride>
  </w:num>
  <w:num w:numId="26" w16cid:durableId="1263534109">
    <w:abstractNumId w:val="15"/>
    <w:lvlOverride w:ilvl="0">
      <w:startOverride w:val="2"/>
    </w:lvlOverride>
  </w:num>
  <w:num w:numId="27" w16cid:durableId="1147164151">
    <w:abstractNumId w:val="15"/>
    <w:lvlOverride w:ilvl="0">
      <w:startOverride w:val="3"/>
    </w:lvlOverride>
  </w:num>
  <w:num w:numId="28" w16cid:durableId="1871992002">
    <w:abstractNumId w:val="17"/>
    <w:lvlOverride w:ilvl="0">
      <w:startOverride w:val="1"/>
    </w:lvlOverride>
  </w:num>
  <w:num w:numId="29" w16cid:durableId="1901668084">
    <w:abstractNumId w:val="17"/>
    <w:lvlOverride w:ilvl="0">
      <w:startOverride w:val="2"/>
    </w:lvlOverride>
  </w:num>
  <w:num w:numId="30" w16cid:durableId="525367284">
    <w:abstractNumId w:val="17"/>
    <w:lvlOverride w:ilvl="0">
      <w:startOverride w:val="3"/>
    </w:lvlOverride>
  </w:num>
  <w:num w:numId="31" w16cid:durableId="456070329">
    <w:abstractNumId w:val="17"/>
    <w:lvlOverride w:ilvl="0">
      <w:startOverride w:val="4"/>
    </w:lvlOverride>
  </w:num>
  <w:num w:numId="32" w16cid:durableId="1671256997">
    <w:abstractNumId w:val="17"/>
    <w:lvlOverride w:ilvl="0">
      <w:startOverride w:val="5"/>
    </w:lvlOverride>
  </w:num>
  <w:num w:numId="33" w16cid:durableId="1271162685">
    <w:abstractNumId w:val="17"/>
    <w:lvlOverride w:ilvl="0">
      <w:startOverride w:val="6"/>
    </w:lvlOverride>
  </w:num>
  <w:num w:numId="34" w16cid:durableId="2068255593">
    <w:abstractNumId w:val="17"/>
    <w:lvlOverride w:ilvl="0">
      <w:startOverride w:val="7"/>
    </w:lvlOverride>
  </w:num>
  <w:num w:numId="35" w16cid:durableId="411970330">
    <w:abstractNumId w:val="17"/>
    <w:lvlOverride w:ilvl="0">
      <w:startOverride w:val="8"/>
    </w:lvlOverride>
  </w:num>
  <w:num w:numId="36" w16cid:durableId="197548480">
    <w:abstractNumId w:val="17"/>
    <w:lvlOverride w:ilvl="0">
      <w:startOverride w:val="9"/>
    </w:lvlOverride>
  </w:num>
  <w:num w:numId="37" w16cid:durableId="2136629747">
    <w:abstractNumId w:val="9"/>
    <w:lvlOverride w:ilvl="0">
      <w:startOverride w:val="1"/>
    </w:lvlOverride>
  </w:num>
  <w:num w:numId="38" w16cid:durableId="665859289">
    <w:abstractNumId w:val="9"/>
    <w:lvlOverride w:ilvl="0">
      <w:startOverride w:val="2"/>
    </w:lvlOverride>
  </w:num>
  <w:num w:numId="39" w16cid:durableId="332683716">
    <w:abstractNumId w:val="9"/>
    <w:lvlOverride w:ilvl="0">
      <w:startOverride w:val="3"/>
    </w:lvlOverride>
  </w:num>
  <w:num w:numId="40" w16cid:durableId="1033459861">
    <w:abstractNumId w:val="9"/>
    <w:lvlOverride w:ilvl="0">
      <w:startOverride w:val="4"/>
    </w:lvlOverride>
  </w:num>
  <w:num w:numId="41" w16cid:durableId="637225682">
    <w:abstractNumId w:val="9"/>
    <w:lvlOverride w:ilvl="0">
      <w:startOverride w:val="5"/>
    </w:lvlOverride>
  </w:num>
  <w:num w:numId="42" w16cid:durableId="1930456640">
    <w:abstractNumId w:val="9"/>
    <w:lvlOverride w:ilvl="0">
      <w:startOverride w:val="6"/>
    </w:lvlOverride>
  </w:num>
  <w:num w:numId="43" w16cid:durableId="1183975446">
    <w:abstractNumId w:val="9"/>
    <w:lvlOverride w:ilvl="0">
      <w:startOverride w:val="7"/>
    </w:lvlOverride>
  </w:num>
  <w:num w:numId="44" w16cid:durableId="532033192">
    <w:abstractNumId w:val="9"/>
    <w:lvlOverride w:ilvl="0">
      <w:startOverride w:val="8"/>
    </w:lvlOverride>
  </w:num>
  <w:num w:numId="45" w16cid:durableId="65618597">
    <w:abstractNumId w:val="9"/>
    <w:lvlOverride w:ilvl="0">
      <w:startOverride w:val="9"/>
    </w:lvlOverride>
  </w:num>
  <w:num w:numId="46" w16cid:durableId="649482124">
    <w:abstractNumId w:val="9"/>
    <w:lvlOverride w:ilvl="0">
      <w:startOverride w:val="10"/>
    </w:lvlOverride>
  </w:num>
  <w:num w:numId="47" w16cid:durableId="1143155029">
    <w:abstractNumId w:val="9"/>
    <w:lvlOverride w:ilvl="0">
      <w:startOverride w:val="11"/>
    </w:lvlOverride>
  </w:num>
  <w:num w:numId="48" w16cid:durableId="800609333">
    <w:abstractNumId w:val="26"/>
    <w:lvlOverride w:ilvl="0">
      <w:startOverride w:val="1"/>
    </w:lvlOverride>
  </w:num>
  <w:num w:numId="49" w16cid:durableId="1780756045">
    <w:abstractNumId w:val="26"/>
    <w:lvlOverride w:ilvl="0">
      <w:startOverride w:val="2"/>
    </w:lvlOverride>
  </w:num>
  <w:num w:numId="50" w16cid:durableId="1156802244">
    <w:abstractNumId w:val="26"/>
    <w:lvlOverride w:ilvl="0">
      <w:startOverride w:val="3"/>
    </w:lvlOverride>
  </w:num>
  <w:num w:numId="51" w16cid:durableId="1321034856">
    <w:abstractNumId w:val="26"/>
    <w:lvlOverride w:ilvl="0">
      <w:startOverride w:val="4"/>
    </w:lvlOverride>
  </w:num>
  <w:num w:numId="52" w16cid:durableId="1777941401">
    <w:abstractNumId w:val="26"/>
    <w:lvlOverride w:ilvl="0">
      <w:startOverride w:val="5"/>
    </w:lvlOverride>
  </w:num>
  <w:num w:numId="53" w16cid:durableId="1454052999">
    <w:abstractNumId w:val="26"/>
    <w:lvlOverride w:ilvl="0">
      <w:startOverride w:val="6"/>
    </w:lvlOverride>
  </w:num>
  <w:num w:numId="54" w16cid:durableId="282274612">
    <w:abstractNumId w:val="7"/>
    <w:lvlOverride w:ilvl="0">
      <w:startOverride w:val="1"/>
    </w:lvlOverride>
  </w:num>
  <w:num w:numId="55" w16cid:durableId="1103304138">
    <w:abstractNumId w:val="7"/>
    <w:lvlOverride w:ilvl="0">
      <w:startOverride w:val="2"/>
    </w:lvlOverride>
  </w:num>
  <w:num w:numId="56" w16cid:durableId="85540774">
    <w:abstractNumId w:val="7"/>
    <w:lvlOverride w:ilvl="0">
      <w:startOverride w:val="3"/>
    </w:lvlOverride>
  </w:num>
  <w:num w:numId="57" w16cid:durableId="1349721386">
    <w:abstractNumId w:val="7"/>
    <w:lvlOverride w:ilvl="0">
      <w:startOverride w:val="4"/>
    </w:lvlOverride>
  </w:num>
  <w:num w:numId="58" w16cid:durableId="157229555">
    <w:abstractNumId w:val="16"/>
    <w:lvlOverride w:ilvl="0">
      <w:startOverride w:val="1"/>
    </w:lvlOverride>
  </w:num>
  <w:num w:numId="59" w16cid:durableId="1099594767">
    <w:abstractNumId w:val="16"/>
    <w:lvlOverride w:ilvl="0">
      <w:startOverride w:val="2"/>
    </w:lvlOverride>
  </w:num>
  <w:num w:numId="60" w16cid:durableId="1664972519">
    <w:abstractNumId w:val="16"/>
    <w:lvlOverride w:ilvl="0">
      <w:startOverride w:val="3"/>
    </w:lvlOverride>
  </w:num>
  <w:num w:numId="61" w16cid:durableId="601913508">
    <w:abstractNumId w:val="16"/>
    <w:lvlOverride w:ilvl="0">
      <w:startOverride w:val="4"/>
    </w:lvlOverride>
  </w:num>
  <w:num w:numId="62" w16cid:durableId="683018014">
    <w:abstractNumId w:val="19"/>
    <w:lvlOverride w:ilvl="0">
      <w:startOverride w:val="1"/>
    </w:lvlOverride>
  </w:num>
  <w:num w:numId="63" w16cid:durableId="916984262">
    <w:abstractNumId w:val="19"/>
    <w:lvlOverride w:ilvl="0">
      <w:startOverride w:val="2"/>
    </w:lvlOverride>
  </w:num>
  <w:num w:numId="64" w16cid:durableId="665399114">
    <w:abstractNumId w:val="19"/>
    <w:lvlOverride w:ilvl="0">
      <w:startOverride w:val="3"/>
    </w:lvlOverride>
  </w:num>
  <w:num w:numId="65" w16cid:durableId="552423779">
    <w:abstractNumId w:val="19"/>
    <w:lvlOverride w:ilvl="0">
      <w:startOverride w:val="4"/>
    </w:lvlOverride>
  </w:num>
  <w:num w:numId="66" w16cid:durableId="319189381">
    <w:abstractNumId w:val="19"/>
    <w:lvlOverride w:ilvl="0">
      <w:startOverride w:val="5"/>
    </w:lvlOverride>
  </w:num>
  <w:num w:numId="67" w16cid:durableId="819619914">
    <w:abstractNumId w:val="19"/>
    <w:lvlOverride w:ilvl="0">
      <w:startOverride w:val="6"/>
    </w:lvlOverride>
  </w:num>
  <w:num w:numId="68" w16cid:durableId="405609597">
    <w:abstractNumId w:val="19"/>
    <w:lvlOverride w:ilvl="0">
      <w:startOverride w:val="7"/>
    </w:lvlOverride>
  </w:num>
  <w:num w:numId="69" w16cid:durableId="1346053785">
    <w:abstractNumId w:val="19"/>
    <w:lvlOverride w:ilvl="0">
      <w:startOverride w:val="8"/>
    </w:lvlOverride>
  </w:num>
  <w:num w:numId="70" w16cid:durableId="1816028456">
    <w:abstractNumId w:val="10"/>
    <w:lvlOverride w:ilvl="0">
      <w:startOverride w:val="1"/>
    </w:lvlOverride>
  </w:num>
  <w:num w:numId="71" w16cid:durableId="1391614914">
    <w:abstractNumId w:val="10"/>
    <w:lvlOverride w:ilvl="0">
      <w:startOverride w:val="2"/>
    </w:lvlOverride>
  </w:num>
  <w:num w:numId="72" w16cid:durableId="74863251">
    <w:abstractNumId w:val="10"/>
    <w:lvlOverride w:ilvl="0">
      <w:startOverride w:val="3"/>
    </w:lvlOverride>
  </w:num>
  <w:num w:numId="73" w16cid:durableId="122890019">
    <w:abstractNumId w:val="10"/>
    <w:lvlOverride w:ilvl="0">
      <w:startOverride w:val="4"/>
    </w:lvlOverride>
  </w:num>
  <w:num w:numId="74" w16cid:durableId="993335459">
    <w:abstractNumId w:val="10"/>
    <w:lvlOverride w:ilvl="0">
      <w:startOverride w:val="5"/>
    </w:lvlOverride>
  </w:num>
  <w:num w:numId="75" w16cid:durableId="1455831732">
    <w:abstractNumId w:val="10"/>
    <w:lvlOverride w:ilvl="0">
      <w:startOverride w:val="6"/>
    </w:lvlOverride>
  </w:num>
  <w:num w:numId="76" w16cid:durableId="986124624">
    <w:abstractNumId w:val="10"/>
    <w:lvlOverride w:ilvl="0">
      <w:startOverride w:val="7"/>
    </w:lvlOverride>
  </w:num>
  <w:num w:numId="77" w16cid:durableId="439296007">
    <w:abstractNumId w:val="10"/>
    <w:lvlOverride w:ilvl="0">
      <w:startOverride w:val="8"/>
    </w:lvlOverride>
  </w:num>
  <w:num w:numId="78" w16cid:durableId="1320839775">
    <w:abstractNumId w:val="25"/>
  </w:num>
  <w:num w:numId="79" w16cid:durableId="1005787537">
    <w:abstractNumId w:val="3"/>
  </w:num>
  <w:num w:numId="80" w16cid:durableId="361856334">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184038304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17904718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85715836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35438529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98435415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173959007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185522127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317366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9" w16cid:durableId="47233512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90" w16cid:durableId="205927608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165814681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153303709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93" w16cid:durableId="278805248">
    <w:abstractNumId w:val="4"/>
  </w:num>
  <w:num w:numId="94" w16cid:durableId="1227106670">
    <w:abstractNumId w:val="2"/>
  </w:num>
  <w:num w:numId="95" w16cid:durableId="736048294">
    <w:abstractNumId w:val="14"/>
  </w:num>
  <w:num w:numId="96" w16cid:durableId="62729074">
    <w:abstractNumId w:val="18"/>
  </w:num>
  <w:num w:numId="97" w16cid:durableId="1922181429">
    <w:abstractNumId w:val="1"/>
  </w:num>
  <w:num w:numId="98" w16cid:durableId="416557534">
    <w:abstractNumId w:val="20"/>
  </w:num>
  <w:num w:numId="99" w16cid:durableId="114296900">
    <w:abstractNumId w:val="12"/>
  </w:num>
  <w:num w:numId="100" w16cid:durableId="516045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D5"/>
    <w:rsid w:val="00090723"/>
    <w:rsid w:val="003C1C19"/>
    <w:rsid w:val="004E1A5F"/>
    <w:rsid w:val="006969DF"/>
    <w:rsid w:val="0070154B"/>
    <w:rsid w:val="00767955"/>
    <w:rsid w:val="00954A2A"/>
    <w:rsid w:val="009A1257"/>
    <w:rsid w:val="009B045B"/>
    <w:rsid w:val="009B41D5"/>
    <w:rsid w:val="00AE3D46"/>
    <w:rsid w:val="00DF3B56"/>
    <w:rsid w:val="00EF7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087F"/>
  <w15:chartTrackingRefBased/>
  <w15:docId w15:val="{7AB1D53C-84C6-423F-B18E-14F26C7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1D5"/>
    <w:rPr>
      <w:color w:val="0563C1" w:themeColor="hyperlink"/>
      <w:u w:val="single"/>
    </w:rPr>
  </w:style>
  <w:style w:type="character" w:styleId="UnresolvedMention">
    <w:name w:val="Unresolved Mention"/>
    <w:basedOn w:val="DefaultParagraphFont"/>
    <w:uiPriority w:val="99"/>
    <w:semiHidden/>
    <w:unhideWhenUsed/>
    <w:rsid w:val="009B41D5"/>
    <w:rPr>
      <w:color w:val="605E5C"/>
      <w:shd w:val="clear" w:color="auto" w:fill="E1DFDD"/>
    </w:rPr>
  </w:style>
  <w:style w:type="paragraph" w:styleId="ListParagraph">
    <w:name w:val="List Paragraph"/>
    <w:basedOn w:val="Normal"/>
    <w:uiPriority w:val="34"/>
    <w:qFormat/>
    <w:rsid w:val="00DF3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504134">
      <w:bodyDiv w:val="1"/>
      <w:marLeft w:val="0"/>
      <w:marRight w:val="0"/>
      <w:marTop w:val="0"/>
      <w:marBottom w:val="0"/>
      <w:divBdr>
        <w:top w:val="none" w:sz="0" w:space="0" w:color="auto"/>
        <w:left w:val="none" w:sz="0" w:space="0" w:color="auto"/>
        <w:bottom w:val="none" w:sz="0" w:space="0" w:color="auto"/>
        <w:right w:val="none" w:sz="0" w:space="0" w:color="auto"/>
      </w:divBdr>
      <w:divsChild>
        <w:div w:id="12151054">
          <w:marLeft w:val="0"/>
          <w:marRight w:val="0"/>
          <w:marTop w:val="0"/>
          <w:marBottom w:val="0"/>
          <w:divBdr>
            <w:top w:val="none" w:sz="0" w:space="0" w:color="auto"/>
            <w:left w:val="none" w:sz="0" w:space="0" w:color="auto"/>
            <w:bottom w:val="single" w:sz="6" w:space="0" w:color="E4E4EA"/>
            <w:right w:val="none" w:sz="0" w:space="0" w:color="auto"/>
          </w:divBdr>
          <w:divsChild>
            <w:div w:id="708527552">
              <w:marLeft w:val="0"/>
              <w:marRight w:val="0"/>
              <w:marTop w:val="0"/>
              <w:marBottom w:val="0"/>
              <w:divBdr>
                <w:top w:val="none" w:sz="0" w:space="0" w:color="auto"/>
                <w:left w:val="none" w:sz="0" w:space="0" w:color="auto"/>
                <w:bottom w:val="none" w:sz="0" w:space="0" w:color="auto"/>
                <w:right w:val="none" w:sz="0" w:space="0" w:color="auto"/>
              </w:divBdr>
              <w:divsChild>
                <w:div w:id="772474589">
                  <w:marLeft w:val="0"/>
                  <w:marRight w:val="0"/>
                  <w:marTop w:val="195"/>
                  <w:marBottom w:val="0"/>
                  <w:divBdr>
                    <w:top w:val="none" w:sz="0" w:space="0" w:color="auto"/>
                    <w:left w:val="none" w:sz="0" w:space="0" w:color="auto"/>
                    <w:bottom w:val="none" w:sz="0" w:space="0" w:color="auto"/>
                    <w:right w:val="none" w:sz="0" w:space="0" w:color="auto"/>
                  </w:divBdr>
                </w:div>
                <w:div w:id="2104912738">
                  <w:marLeft w:val="0"/>
                  <w:marRight w:val="0"/>
                  <w:marTop w:val="45"/>
                  <w:marBottom w:val="120"/>
                  <w:divBdr>
                    <w:top w:val="none" w:sz="0" w:space="0" w:color="auto"/>
                    <w:left w:val="none" w:sz="0" w:space="0" w:color="auto"/>
                    <w:bottom w:val="none" w:sz="0" w:space="0" w:color="auto"/>
                    <w:right w:val="none" w:sz="0" w:space="0" w:color="auto"/>
                  </w:divBdr>
                  <w:divsChild>
                    <w:div w:id="1446726509">
                      <w:marLeft w:val="0"/>
                      <w:marRight w:val="0"/>
                      <w:marTop w:val="0"/>
                      <w:marBottom w:val="0"/>
                      <w:divBdr>
                        <w:top w:val="none" w:sz="0" w:space="0" w:color="auto"/>
                        <w:left w:val="none" w:sz="0" w:space="0" w:color="auto"/>
                        <w:bottom w:val="none" w:sz="0" w:space="0" w:color="auto"/>
                        <w:right w:val="none" w:sz="0" w:space="0" w:color="auto"/>
                      </w:divBdr>
                    </w:div>
                    <w:div w:id="56243530">
                      <w:marLeft w:val="0"/>
                      <w:marRight w:val="0"/>
                      <w:marTop w:val="0"/>
                      <w:marBottom w:val="0"/>
                      <w:divBdr>
                        <w:top w:val="none" w:sz="0" w:space="0" w:color="auto"/>
                        <w:left w:val="none" w:sz="0" w:space="0" w:color="auto"/>
                        <w:bottom w:val="none" w:sz="0" w:space="0" w:color="auto"/>
                        <w:right w:val="none" w:sz="0" w:space="0" w:color="auto"/>
                      </w:divBdr>
                      <w:divsChild>
                        <w:div w:id="1293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665148">
          <w:marLeft w:val="0"/>
          <w:marRight w:val="0"/>
          <w:marTop w:val="150"/>
          <w:marBottom w:val="0"/>
          <w:divBdr>
            <w:top w:val="none" w:sz="0" w:space="0" w:color="auto"/>
            <w:left w:val="none" w:sz="0" w:space="0" w:color="auto"/>
            <w:bottom w:val="none" w:sz="0" w:space="0" w:color="auto"/>
            <w:right w:val="none" w:sz="0" w:space="0" w:color="auto"/>
          </w:divBdr>
          <w:divsChild>
            <w:div w:id="3718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5396">
      <w:bodyDiv w:val="1"/>
      <w:marLeft w:val="0"/>
      <w:marRight w:val="0"/>
      <w:marTop w:val="0"/>
      <w:marBottom w:val="0"/>
      <w:divBdr>
        <w:top w:val="none" w:sz="0" w:space="0" w:color="auto"/>
        <w:left w:val="none" w:sz="0" w:space="0" w:color="auto"/>
        <w:bottom w:val="none" w:sz="0" w:space="0" w:color="auto"/>
        <w:right w:val="none" w:sz="0" w:space="0" w:color="auto"/>
      </w:divBdr>
      <w:divsChild>
        <w:div w:id="1629702197">
          <w:marLeft w:val="0"/>
          <w:marRight w:val="0"/>
          <w:marTop w:val="0"/>
          <w:marBottom w:val="0"/>
          <w:divBdr>
            <w:top w:val="none" w:sz="0" w:space="0" w:color="auto"/>
            <w:left w:val="none" w:sz="0" w:space="0" w:color="auto"/>
            <w:bottom w:val="single" w:sz="6" w:space="0" w:color="E4E4EA"/>
            <w:right w:val="none" w:sz="0" w:space="0" w:color="auto"/>
          </w:divBdr>
          <w:divsChild>
            <w:div w:id="2139760118">
              <w:marLeft w:val="0"/>
              <w:marRight w:val="0"/>
              <w:marTop w:val="0"/>
              <w:marBottom w:val="0"/>
              <w:divBdr>
                <w:top w:val="none" w:sz="0" w:space="0" w:color="auto"/>
                <w:left w:val="none" w:sz="0" w:space="0" w:color="auto"/>
                <w:bottom w:val="none" w:sz="0" w:space="0" w:color="auto"/>
                <w:right w:val="none" w:sz="0" w:space="0" w:color="auto"/>
              </w:divBdr>
              <w:divsChild>
                <w:div w:id="1373268591">
                  <w:marLeft w:val="0"/>
                  <w:marRight w:val="0"/>
                  <w:marTop w:val="195"/>
                  <w:marBottom w:val="0"/>
                  <w:divBdr>
                    <w:top w:val="none" w:sz="0" w:space="0" w:color="auto"/>
                    <w:left w:val="none" w:sz="0" w:space="0" w:color="auto"/>
                    <w:bottom w:val="none" w:sz="0" w:space="0" w:color="auto"/>
                    <w:right w:val="none" w:sz="0" w:space="0" w:color="auto"/>
                  </w:divBdr>
                </w:div>
                <w:div w:id="176971876">
                  <w:marLeft w:val="0"/>
                  <w:marRight w:val="0"/>
                  <w:marTop w:val="45"/>
                  <w:marBottom w:val="120"/>
                  <w:divBdr>
                    <w:top w:val="none" w:sz="0" w:space="0" w:color="auto"/>
                    <w:left w:val="none" w:sz="0" w:space="0" w:color="auto"/>
                    <w:bottom w:val="none" w:sz="0" w:space="0" w:color="auto"/>
                    <w:right w:val="none" w:sz="0" w:space="0" w:color="auto"/>
                  </w:divBdr>
                  <w:divsChild>
                    <w:div w:id="1335063315">
                      <w:marLeft w:val="0"/>
                      <w:marRight w:val="0"/>
                      <w:marTop w:val="0"/>
                      <w:marBottom w:val="0"/>
                      <w:divBdr>
                        <w:top w:val="none" w:sz="0" w:space="0" w:color="auto"/>
                        <w:left w:val="none" w:sz="0" w:space="0" w:color="auto"/>
                        <w:bottom w:val="none" w:sz="0" w:space="0" w:color="auto"/>
                        <w:right w:val="none" w:sz="0" w:space="0" w:color="auto"/>
                      </w:divBdr>
                    </w:div>
                    <w:div w:id="363529693">
                      <w:marLeft w:val="0"/>
                      <w:marRight w:val="0"/>
                      <w:marTop w:val="0"/>
                      <w:marBottom w:val="0"/>
                      <w:divBdr>
                        <w:top w:val="none" w:sz="0" w:space="0" w:color="auto"/>
                        <w:left w:val="none" w:sz="0" w:space="0" w:color="auto"/>
                        <w:bottom w:val="none" w:sz="0" w:space="0" w:color="auto"/>
                        <w:right w:val="none" w:sz="0" w:space="0" w:color="auto"/>
                      </w:divBdr>
                      <w:divsChild>
                        <w:div w:id="13055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666365">
          <w:marLeft w:val="0"/>
          <w:marRight w:val="0"/>
          <w:marTop w:val="150"/>
          <w:marBottom w:val="0"/>
          <w:divBdr>
            <w:top w:val="none" w:sz="0" w:space="0" w:color="auto"/>
            <w:left w:val="none" w:sz="0" w:space="0" w:color="auto"/>
            <w:bottom w:val="none" w:sz="0" w:space="0" w:color="auto"/>
            <w:right w:val="none" w:sz="0" w:space="0" w:color="auto"/>
          </w:divBdr>
          <w:divsChild>
            <w:div w:id="4252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ing.com/services/software-development" TargetMode="External"/><Relationship Id="rId13" Type="http://schemas.microsoft.com/office/2007/relationships/diagramDrawing" Target="diagrams/drawing1.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difference-between-traditional-and-agile-software-development/" TargetMode="External"/><Relationship Id="rId12" Type="http://schemas.openxmlformats.org/officeDocument/2006/relationships/diagramColors" Target="diagrams/colors1.xml"/><Relationship Id="rId17" Type="http://schemas.openxmlformats.org/officeDocument/2006/relationships/hyperlink" Target="https://www.geeksforgeeks.org/what-is-software-development/" TargetMode="External"/><Relationship Id="rId2" Type="http://schemas.openxmlformats.org/officeDocument/2006/relationships/styles" Target="styles.xml"/><Relationship Id="rId16" Type="http://schemas.openxmlformats.org/officeDocument/2006/relationships/hyperlink" Target="https://www.geeksforgeeks.org/oops-object-oriented-desig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eeksforgeeks.org/software-development-life-cycle-sdlc/" TargetMode="External"/><Relationship Id="rId11" Type="http://schemas.openxmlformats.org/officeDocument/2006/relationships/diagramQuickStyle" Target="diagrams/quickStyle1.xml"/><Relationship Id="rId5" Type="http://schemas.openxmlformats.org/officeDocument/2006/relationships/hyperlink" Target="https://www.geeksforgeeks.org/software-requirement-specification-srs-format/" TargetMode="External"/><Relationship Id="rId15" Type="http://schemas.openxmlformats.org/officeDocument/2006/relationships/hyperlink" Target="https://www.geeksforgeeks.org/software-testing-tutorial/" TargetMode="Externa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www.geeksforgeeks.org/coding-standards-and-guidelines/"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891E60-E4CF-4871-9624-991EBB961BA2}" type="doc">
      <dgm:prSet loTypeId="urn:microsoft.com/office/officeart/2005/8/layout/radial3" loCatId="cycle" qsTypeId="urn:microsoft.com/office/officeart/2005/8/quickstyle/3d2" qsCatId="3D" csTypeId="urn:microsoft.com/office/officeart/2005/8/colors/colorful1" csCatId="colorful" phldr="1"/>
      <dgm:spPr/>
    </dgm:pt>
    <dgm:pt modelId="{EAE2272B-16A7-4CB1-86D5-903DE012B95A}">
      <dgm:prSet phldrT="[Text]" custT="1"/>
      <dgm:spPr/>
      <dgm:t>
        <a:bodyPr/>
        <a:lstStyle/>
        <a:p>
          <a:r>
            <a:rPr lang="en-IN" sz="1600" b="0" cap="none" spc="0">
              <a:ln w="0"/>
              <a:solidFill>
                <a:srgbClr val="FF0000"/>
              </a:solidFill>
              <a:effectLst>
                <a:outerShdw blurRad="38100" dist="25400" dir="5400000" algn="ctr" rotWithShape="0">
                  <a:srgbClr val="6E747A">
                    <a:alpha val="43000"/>
                  </a:srgbClr>
                </a:outerShdw>
              </a:effectLst>
            </a:rPr>
            <a:t>Principles of Software Engineering</a:t>
          </a:r>
        </a:p>
      </dgm:t>
    </dgm:pt>
    <dgm:pt modelId="{F2717345-FF79-4BB6-8C16-BDA480E5386D}" type="parTrans" cxnId="{F30CE300-86E8-422F-B141-0A6517C01096}">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8D3A5B9D-E427-435C-8D66-713827A39B76}" type="sibTrans" cxnId="{F30CE300-86E8-422F-B141-0A6517C01096}">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9A13FFD7-23AD-4B02-8499-880358C8413F}">
      <dgm:prSet custT="1"/>
      <dgm:spPr/>
      <dgm:t>
        <a:bodyPr/>
        <a:lstStyle/>
        <a:p>
          <a:pPr>
            <a:buFont typeface="+mj-lt"/>
            <a:buAutoNum type="arabicPeriod"/>
          </a:pPr>
          <a:r>
            <a:rPr lang="en-IN" sz="900" b="0" cap="none" spc="0">
              <a:ln w="0"/>
              <a:solidFill>
                <a:schemeClr val="accent1"/>
              </a:solidFill>
              <a:effectLst>
                <a:outerShdw blurRad="38100" dist="25400" dir="5400000" algn="ctr" rotWithShape="0">
                  <a:srgbClr val="6E747A">
                    <a:alpha val="43000"/>
                  </a:srgbClr>
                </a:outerShdw>
              </a:effectLst>
            </a:rPr>
            <a:t>Complexity management</a:t>
          </a:r>
        </a:p>
      </dgm:t>
    </dgm:pt>
    <dgm:pt modelId="{3472BD78-B34C-421E-8859-0742ABDA2FD3}" type="parTrans" cxnId="{BE82DA49-4983-400C-B1DC-E4A0D2E95A46}">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0188EDF1-01FC-494F-9B3E-95ACCBD0082E}" type="sibTrans" cxnId="{BE82DA49-4983-400C-B1DC-E4A0D2E95A46}">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BE292509-ECBF-475E-BF5B-F597656786B7}">
      <dgm:prSet custT="1"/>
      <dgm:spPr/>
      <dgm:t>
        <a:bodyPr/>
        <a:lstStyle/>
        <a:p>
          <a:pPr>
            <a:buFont typeface="+mj-lt"/>
            <a:buAutoNum type="arabicPeriod"/>
          </a:pPr>
          <a:r>
            <a:rPr lang="en-IN" sz="900" b="0" cap="none" spc="0">
              <a:ln w="0"/>
              <a:solidFill>
                <a:schemeClr val="accent1"/>
              </a:solidFill>
              <a:effectLst>
                <a:outerShdw blurRad="38100" dist="25400" dir="5400000" algn="ctr" rotWithShape="0">
                  <a:srgbClr val="6E747A">
                    <a:alpha val="43000"/>
                  </a:srgbClr>
                </a:outerShdw>
              </a:effectLst>
            </a:rPr>
            <a:t>Consistency</a:t>
          </a:r>
        </a:p>
      </dgm:t>
    </dgm:pt>
    <dgm:pt modelId="{8D737A2E-42DF-49EF-A7EE-E93CF29E35F5}" type="parTrans" cxnId="{BEE837BA-E075-441B-B6B2-56C0C7CFFFFF}">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39D334E1-C1AF-41AF-B370-A23A1FFA9A41}" type="sibTrans" cxnId="{BEE837BA-E075-441B-B6B2-56C0C7CFFFFF}">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96F01CF3-01A0-4CDD-8DFE-3A8F49EBF42D}">
      <dgm:prSet custT="1"/>
      <dgm:spPr/>
      <dgm:t>
        <a:bodyPr/>
        <a:lstStyle/>
        <a:p>
          <a:pPr>
            <a:buFont typeface="+mj-lt"/>
            <a:buAutoNum type="arabicPeriod"/>
          </a:pPr>
          <a:r>
            <a:rPr lang="en-IN" sz="900" b="0" cap="none" spc="0">
              <a:ln w="0"/>
              <a:solidFill>
                <a:schemeClr val="accent1"/>
              </a:solidFill>
              <a:effectLst>
                <a:outerShdw blurRad="38100" dist="25400" dir="5400000" algn="ctr" rotWithShape="0">
                  <a:srgbClr val="6E747A">
                    <a:alpha val="43000"/>
                  </a:srgbClr>
                </a:outerShdw>
              </a:effectLst>
            </a:rPr>
            <a:t>Risk mitigation</a:t>
          </a:r>
        </a:p>
      </dgm:t>
    </dgm:pt>
    <dgm:pt modelId="{9D198C81-3D0D-4E78-A8A6-D55AC639E6F1}" type="parTrans" cxnId="{9D63A178-61BD-4F91-94D4-32E0A0E908E2}">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C2059280-1A22-4A10-A16C-5009235A148B}" type="sibTrans" cxnId="{9D63A178-61BD-4F91-94D4-32E0A0E908E2}">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EB30DDF9-136F-4362-86A4-84C3E5F4F524}">
      <dgm:prSet custT="1"/>
      <dgm:spPr/>
      <dgm:t>
        <a:bodyPr/>
        <a:lstStyle/>
        <a:p>
          <a:pPr>
            <a:buFont typeface="+mj-lt"/>
            <a:buAutoNum type="arabicPeriod"/>
          </a:pPr>
          <a:r>
            <a:rPr lang="en-IN" sz="900" b="0" cap="none" spc="0">
              <a:ln w="0"/>
              <a:solidFill>
                <a:schemeClr val="accent1"/>
              </a:solidFill>
              <a:effectLst>
                <a:outerShdw blurRad="38100" dist="25400" dir="5400000" algn="ctr" rotWithShape="0">
                  <a:srgbClr val="6E747A">
                    <a:alpha val="43000"/>
                  </a:srgbClr>
                </a:outerShdw>
              </a:effectLst>
            </a:rPr>
            <a:t>Quality enhancement</a:t>
          </a:r>
        </a:p>
      </dgm:t>
    </dgm:pt>
    <dgm:pt modelId="{2E78D0E6-0F59-4225-A37C-DB647C837A1F}" type="parTrans" cxnId="{BD0FFF1D-B711-40DF-8EB9-6777B6736EC8}">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9672FC84-3180-4925-8FE3-A9D26CFF73AD}" type="sibTrans" cxnId="{BD0FFF1D-B711-40DF-8EB9-6777B6736EC8}">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E86FD0E2-CD63-4FD6-8F7B-C873FB460D34}">
      <dgm:prSet custT="1"/>
      <dgm:spPr/>
      <dgm:t>
        <a:bodyPr/>
        <a:lstStyle/>
        <a:p>
          <a:pPr>
            <a:buFont typeface="+mj-lt"/>
            <a:buAutoNum type="arabicPeriod"/>
          </a:pPr>
          <a:r>
            <a:rPr lang="en-IN" sz="900" b="0" cap="none" spc="0">
              <a:ln w="0"/>
              <a:solidFill>
                <a:schemeClr val="accent1"/>
              </a:solidFill>
              <a:effectLst>
                <a:outerShdw blurRad="38100" dist="25400" dir="5400000" algn="ctr" rotWithShape="0">
                  <a:srgbClr val="6E747A">
                    <a:alpha val="43000"/>
                  </a:srgbClr>
                </a:outerShdw>
              </a:effectLst>
            </a:rPr>
            <a:t>Efficiency and productivity</a:t>
          </a:r>
        </a:p>
      </dgm:t>
    </dgm:pt>
    <dgm:pt modelId="{C7A3DD78-8A8B-41BF-8377-573CC37D464B}" type="parTrans" cxnId="{0393E2D3-A204-4643-81DE-66286B7CE152}">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60E78C8F-8708-43C8-980E-8FBA9A3573F4}" type="sibTrans" cxnId="{0393E2D3-A204-4643-81DE-66286B7CE152}">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6FE1F32D-BECA-4E39-A33A-12F91E264E3E}">
      <dgm:prSet custT="1"/>
      <dgm:spPr/>
      <dgm:t>
        <a:bodyPr/>
        <a:lstStyle/>
        <a:p>
          <a:pPr>
            <a:buFont typeface="+mj-lt"/>
            <a:buAutoNum type="arabicPeriod"/>
          </a:pPr>
          <a:r>
            <a:rPr lang="en-IN" sz="900" b="0" cap="none" spc="0">
              <a:ln w="0"/>
              <a:solidFill>
                <a:schemeClr val="accent1"/>
              </a:solidFill>
              <a:effectLst>
                <a:outerShdw blurRad="38100" dist="25400" dir="5400000" algn="ctr" rotWithShape="0">
                  <a:srgbClr val="6E747A">
                    <a:alpha val="43000"/>
                  </a:srgbClr>
                </a:outerShdw>
              </a:effectLst>
            </a:rPr>
            <a:t>Communication and coaboration</a:t>
          </a:r>
        </a:p>
      </dgm:t>
    </dgm:pt>
    <dgm:pt modelId="{986254E7-4060-40AA-9D03-6CE5D4AE5ACB}" type="parTrans" cxnId="{8DF9BD16-4DBC-4B98-BD94-ED56CC467A5D}">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FD0EA8AB-0DFB-455E-ABB3-555E183FCFDD}" type="sibTrans" cxnId="{8DF9BD16-4DBC-4B98-BD94-ED56CC467A5D}">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A796E32A-4CEA-4EE4-96A5-0F67DC5437D6}">
      <dgm:prSet custT="1"/>
      <dgm:spPr/>
      <dgm:t>
        <a:bodyPr/>
        <a:lstStyle/>
        <a:p>
          <a:pPr>
            <a:buFont typeface="+mj-lt"/>
            <a:buAutoNum type="arabicPeriod"/>
          </a:pPr>
          <a:r>
            <a:rPr lang="en-IN" sz="900" b="0" cap="none" spc="0">
              <a:ln w="0"/>
              <a:solidFill>
                <a:schemeClr val="accent1"/>
              </a:solidFill>
              <a:effectLst>
                <a:outerShdw blurRad="38100" dist="25400" dir="5400000" algn="ctr" rotWithShape="0">
                  <a:srgbClr val="6E747A">
                    <a:alpha val="43000"/>
                  </a:srgbClr>
                </a:outerShdw>
              </a:effectLst>
            </a:rPr>
            <a:t>Scalability and maintainance</a:t>
          </a:r>
        </a:p>
      </dgm:t>
    </dgm:pt>
    <dgm:pt modelId="{36B75412-0C52-437B-9CBE-955E5CC9CEE2}" type="parTrans" cxnId="{E9F2EAFE-1EFD-4404-AA03-7153E6401CF4}">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C5802572-9F46-40C4-827B-E2FB3E1DDDA0}" type="sibTrans" cxnId="{E9F2EAFE-1EFD-4404-AA03-7153E6401CF4}">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B5BFB882-8C9D-4833-81A4-C50B9F661B8B}">
      <dgm:prSet custT="1"/>
      <dgm:spPr/>
      <dgm:t>
        <a:bodyPr/>
        <a:lstStyle/>
        <a:p>
          <a:pPr>
            <a:buFont typeface="+mj-lt"/>
            <a:buAutoNum type="arabicPeriod"/>
          </a:pPr>
          <a:r>
            <a:rPr lang="en-IN" sz="900" b="0" cap="none" spc="0">
              <a:ln w="0"/>
              <a:solidFill>
                <a:schemeClr val="accent1"/>
              </a:solidFill>
              <a:effectLst>
                <a:outerShdw blurRad="38100" dist="25400" dir="5400000" algn="ctr" rotWithShape="0">
                  <a:srgbClr val="6E747A">
                    <a:alpha val="43000"/>
                  </a:srgbClr>
                </a:outerShdw>
              </a:effectLst>
            </a:rPr>
            <a:t>Adaptability</a:t>
          </a:r>
        </a:p>
      </dgm:t>
    </dgm:pt>
    <dgm:pt modelId="{DDAA55DC-4D52-4545-B05A-0D4DE956924B}" type="parTrans" cxnId="{EB4B374A-6593-4C1F-9D94-AEBC9D3C358B}">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92E59C38-752E-47A6-B6EB-F78ED2B6E22F}" type="sibTrans" cxnId="{EB4B374A-6593-4C1F-9D94-AEBC9D3C358B}">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EAB25C12-9DCC-4D6B-AE06-36A4C5A812B9}">
      <dgm:prSet custT="1"/>
      <dgm:spPr/>
      <dgm:t>
        <a:bodyPr/>
        <a:lstStyle/>
        <a:p>
          <a:pPr>
            <a:buFont typeface="+mj-lt"/>
            <a:buAutoNum type="arabicPeriod"/>
          </a:pPr>
          <a:r>
            <a:rPr lang="en-IN" sz="900" b="0" cap="none" spc="0">
              <a:ln w="0"/>
              <a:solidFill>
                <a:schemeClr val="accent1"/>
              </a:solidFill>
              <a:effectLst>
                <a:outerShdw blurRad="38100" dist="25400" dir="5400000" algn="ctr" rotWithShape="0">
                  <a:srgbClr val="6E747A">
                    <a:alpha val="43000"/>
                  </a:srgbClr>
                </a:outerShdw>
              </a:effectLst>
            </a:rPr>
            <a:t>user-certain approach</a:t>
          </a:r>
        </a:p>
      </dgm:t>
    </dgm:pt>
    <dgm:pt modelId="{8D03A94E-9DC0-4E65-BFF0-0CEC7E5DB5A3}" type="parTrans" cxnId="{F3A423A2-90D4-45E3-AFB2-427CA55DCCC5}">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5B783026-1E05-49D6-920C-D6F53D8BCF46}" type="sibTrans" cxnId="{F3A423A2-90D4-45E3-AFB2-427CA55DCCC5}">
      <dgm:prSet/>
      <dgm:spPr/>
      <dgm:t>
        <a:bodyPr/>
        <a:lstStyle/>
        <a:p>
          <a:endParaRPr lang="en-IN" sz="2400" b="0" cap="none" spc="0">
            <a:ln w="0"/>
            <a:solidFill>
              <a:schemeClr val="accent1"/>
            </a:solidFill>
            <a:effectLst>
              <a:outerShdw blurRad="38100" dist="25400" dir="5400000" algn="ctr" rotWithShape="0">
                <a:srgbClr val="6E747A">
                  <a:alpha val="43000"/>
                </a:srgbClr>
              </a:outerShdw>
            </a:effectLst>
          </a:endParaRPr>
        </a:p>
      </dgm:t>
    </dgm:pt>
    <dgm:pt modelId="{C3ECE24A-7DB0-4891-BB20-C7C6C2FD3000}" type="pres">
      <dgm:prSet presAssocID="{F5891E60-E4CF-4871-9624-991EBB961BA2}" presName="composite" presStyleCnt="0">
        <dgm:presLayoutVars>
          <dgm:chMax val="1"/>
          <dgm:dir/>
          <dgm:resizeHandles val="exact"/>
        </dgm:presLayoutVars>
      </dgm:prSet>
      <dgm:spPr/>
    </dgm:pt>
    <dgm:pt modelId="{25ACAD26-E685-4D72-8383-9B45DE89F97B}" type="pres">
      <dgm:prSet presAssocID="{F5891E60-E4CF-4871-9624-991EBB961BA2}" presName="radial" presStyleCnt="0">
        <dgm:presLayoutVars>
          <dgm:animLvl val="ctr"/>
        </dgm:presLayoutVars>
      </dgm:prSet>
      <dgm:spPr/>
    </dgm:pt>
    <dgm:pt modelId="{32295C99-C669-428A-A4E4-DD6088BDBF95}" type="pres">
      <dgm:prSet presAssocID="{EAE2272B-16A7-4CB1-86D5-903DE012B95A}" presName="centerShape" presStyleLbl="vennNode1" presStyleIdx="0" presStyleCnt="10"/>
      <dgm:spPr/>
    </dgm:pt>
    <dgm:pt modelId="{F6E1B68F-F6EB-4CFB-B724-C880C96F44EC}" type="pres">
      <dgm:prSet presAssocID="{9A13FFD7-23AD-4B02-8499-880358C8413F}" presName="node" presStyleLbl="vennNode1" presStyleIdx="1" presStyleCnt="10">
        <dgm:presLayoutVars>
          <dgm:bulletEnabled val="1"/>
        </dgm:presLayoutVars>
      </dgm:prSet>
      <dgm:spPr/>
    </dgm:pt>
    <dgm:pt modelId="{D2894C1C-33B3-431F-9A55-1A3E2CF38263}" type="pres">
      <dgm:prSet presAssocID="{BE292509-ECBF-475E-BF5B-F597656786B7}" presName="node" presStyleLbl="vennNode1" presStyleIdx="2" presStyleCnt="10">
        <dgm:presLayoutVars>
          <dgm:bulletEnabled val="1"/>
        </dgm:presLayoutVars>
      </dgm:prSet>
      <dgm:spPr/>
    </dgm:pt>
    <dgm:pt modelId="{06B6512B-D9B0-4CB8-AB74-5A07D4D3C76F}" type="pres">
      <dgm:prSet presAssocID="{96F01CF3-01A0-4CDD-8DFE-3A8F49EBF42D}" presName="node" presStyleLbl="vennNode1" presStyleIdx="3" presStyleCnt="10">
        <dgm:presLayoutVars>
          <dgm:bulletEnabled val="1"/>
        </dgm:presLayoutVars>
      </dgm:prSet>
      <dgm:spPr/>
    </dgm:pt>
    <dgm:pt modelId="{1FF77F51-E799-4441-BA80-9D676BEA363C}" type="pres">
      <dgm:prSet presAssocID="{EB30DDF9-136F-4362-86A4-84C3E5F4F524}" presName="node" presStyleLbl="vennNode1" presStyleIdx="4" presStyleCnt="10">
        <dgm:presLayoutVars>
          <dgm:bulletEnabled val="1"/>
        </dgm:presLayoutVars>
      </dgm:prSet>
      <dgm:spPr/>
    </dgm:pt>
    <dgm:pt modelId="{615D650F-EC10-4379-A5AF-1710F0AC0D6B}" type="pres">
      <dgm:prSet presAssocID="{E86FD0E2-CD63-4FD6-8F7B-C873FB460D34}" presName="node" presStyleLbl="vennNode1" presStyleIdx="5" presStyleCnt="10">
        <dgm:presLayoutVars>
          <dgm:bulletEnabled val="1"/>
        </dgm:presLayoutVars>
      </dgm:prSet>
      <dgm:spPr/>
    </dgm:pt>
    <dgm:pt modelId="{5CA2FE67-7EA5-42A9-AD66-46A73ED675C8}" type="pres">
      <dgm:prSet presAssocID="{B5BFB882-8C9D-4833-81A4-C50B9F661B8B}" presName="node" presStyleLbl="vennNode1" presStyleIdx="6" presStyleCnt="10">
        <dgm:presLayoutVars>
          <dgm:bulletEnabled val="1"/>
        </dgm:presLayoutVars>
      </dgm:prSet>
      <dgm:spPr/>
    </dgm:pt>
    <dgm:pt modelId="{81EA2BB8-B2A1-4E41-A172-B5968748E206}" type="pres">
      <dgm:prSet presAssocID="{6FE1F32D-BECA-4E39-A33A-12F91E264E3E}" presName="node" presStyleLbl="vennNode1" presStyleIdx="7" presStyleCnt="10">
        <dgm:presLayoutVars>
          <dgm:bulletEnabled val="1"/>
        </dgm:presLayoutVars>
      </dgm:prSet>
      <dgm:spPr/>
    </dgm:pt>
    <dgm:pt modelId="{A747275A-B026-4844-B953-C4EFE99CEA24}" type="pres">
      <dgm:prSet presAssocID="{A796E32A-4CEA-4EE4-96A5-0F67DC5437D6}" presName="node" presStyleLbl="vennNode1" presStyleIdx="8" presStyleCnt="10">
        <dgm:presLayoutVars>
          <dgm:bulletEnabled val="1"/>
        </dgm:presLayoutVars>
      </dgm:prSet>
      <dgm:spPr/>
    </dgm:pt>
    <dgm:pt modelId="{64C30EEA-1FF6-4149-A4D8-EE9FE67AC3F6}" type="pres">
      <dgm:prSet presAssocID="{EAB25C12-9DCC-4D6B-AE06-36A4C5A812B9}" presName="node" presStyleLbl="vennNode1" presStyleIdx="9" presStyleCnt="10">
        <dgm:presLayoutVars>
          <dgm:bulletEnabled val="1"/>
        </dgm:presLayoutVars>
      </dgm:prSet>
      <dgm:spPr/>
    </dgm:pt>
  </dgm:ptLst>
  <dgm:cxnLst>
    <dgm:cxn modelId="{F30CE300-86E8-422F-B141-0A6517C01096}" srcId="{F5891E60-E4CF-4871-9624-991EBB961BA2}" destId="{EAE2272B-16A7-4CB1-86D5-903DE012B95A}" srcOrd="0" destOrd="0" parTransId="{F2717345-FF79-4BB6-8C16-BDA480E5386D}" sibTransId="{8D3A5B9D-E427-435C-8D66-713827A39B76}"/>
    <dgm:cxn modelId="{8DF9BD16-4DBC-4B98-BD94-ED56CC467A5D}" srcId="{EAE2272B-16A7-4CB1-86D5-903DE012B95A}" destId="{6FE1F32D-BECA-4E39-A33A-12F91E264E3E}" srcOrd="6" destOrd="0" parTransId="{986254E7-4060-40AA-9D03-6CE5D4AE5ACB}" sibTransId="{FD0EA8AB-0DFB-455E-ABB3-555E183FCFDD}"/>
    <dgm:cxn modelId="{2D8EB81C-A268-4154-8DCA-D614122A52E8}" type="presOf" srcId="{E86FD0E2-CD63-4FD6-8F7B-C873FB460D34}" destId="{615D650F-EC10-4379-A5AF-1710F0AC0D6B}" srcOrd="0" destOrd="0" presId="urn:microsoft.com/office/officeart/2005/8/layout/radial3"/>
    <dgm:cxn modelId="{BD0FFF1D-B711-40DF-8EB9-6777B6736EC8}" srcId="{EAE2272B-16A7-4CB1-86D5-903DE012B95A}" destId="{EB30DDF9-136F-4362-86A4-84C3E5F4F524}" srcOrd="3" destOrd="0" parTransId="{2E78D0E6-0F59-4225-A37C-DB647C837A1F}" sibTransId="{9672FC84-3180-4925-8FE3-A9D26CFF73AD}"/>
    <dgm:cxn modelId="{86FDD95C-2660-489B-8A68-AE32D455FC2E}" type="presOf" srcId="{B5BFB882-8C9D-4833-81A4-C50B9F661B8B}" destId="{5CA2FE67-7EA5-42A9-AD66-46A73ED675C8}" srcOrd="0" destOrd="0" presId="urn:microsoft.com/office/officeart/2005/8/layout/radial3"/>
    <dgm:cxn modelId="{BE82DA49-4983-400C-B1DC-E4A0D2E95A46}" srcId="{EAE2272B-16A7-4CB1-86D5-903DE012B95A}" destId="{9A13FFD7-23AD-4B02-8499-880358C8413F}" srcOrd="0" destOrd="0" parTransId="{3472BD78-B34C-421E-8859-0742ABDA2FD3}" sibTransId="{0188EDF1-01FC-494F-9B3E-95ACCBD0082E}"/>
    <dgm:cxn modelId="{EB4B374A-6593-4C1F-9D94-AEBC9D3C358B}" srcId="{EAE2272B-16A7-4CB1-86D5-903DE012B95A}" destId="{B5BFB882-8C9D-4833-81A4-C50B9F661B8B}" srcOrd="5" destOrd="0" parTransId="{DDAA55DC-4D52-4545-B05A-0D4DE956924B}" sibTransId="{92E59C38-752E-47A6-B6EB-F78ED2B6E22F}"/>
    <dgm:cxn modelId="{B634056F-7440-42CC-8846-7DE6E0EF4FF4}" type="presOf" srcId="{96F01CF3-01A0-4CDD-8DFE-3A8F49EBF42D}" destId="{06B6512B-D9B0-4CB8-AB74-5A07D4D3C76F}" srcOrd="0" destOrd="0" presId="urn:microsoft.com/office/officeart/2005/8/layout/radial3"/>
    <dgm:cxn modelId="{C70FF770-CFD7-4A6E-A064-CEDD9F198FD9}" type="presOf" srcId="{BE292509-ECBF-475E-BF5B-F597656786B7}" destId="{D2894C1C-33B3-431F-9A55-1A3E2CF38263}" srcOrd="0" destOrd="0" presId="urn:microsoft.com/office/officeart/2005/8/layout/radial3"/>
    <dgm:cxn modelId="{24015953-6CDE-4DB1-98BD-D8A4D91DA174}" type="presOf" srcId="{9A13FFD7-23AD-4B02-8499-880358C8413F}" destId="{F6E1B68F-F6EB-4CFB-B724-C880C96F44EC}" srcOrd="0" destOrd="0" presId="urn:microsoft.com/office/officeart/2005/8/layout/radial3"/>
    <dgm:cxn modelId="{4DBC9058-978C-4545-81C4-9A69570169E5}" type="presOf" srcId="{EB30DDF9-136F-4362-86A4-84C3E5F4F524}" destId="{1FF77F51-E799-4441-BA80-9D676BEA363C}" srcOrd="0" destOrd="0" presId="urn:microsoft.com/office/officeart/2005/8/layout/radial3"/>
    <dgm:cxn modelId="{9D63A178-61BD-4F91-94D4-32E0A0E908E2}" srcId="{EAE2272B-16A7-4CB1-86D5-903DE012B95A}" destId="{96F01CF3-01A0-4CDD-8DFE-3A8F49EBF42D}" srcOrd="2" destOrd="0" parTransId="{9D198C81-3D0D-4E78-A8A6-D55AC639E6F1}" sibTransId="{C2059280-1A22-4A10-A16C-5009235A148B}"/>
    <dgm:cxn modelId="{9C8DE77F-46FE-4723-BC57-3EDF62D37F69}" type="presOf" srcId="{EAE2272B-16A7-4CB1-86D5-903DE012B95A}" destId="{32295C99-C669-428A-A4E4-DD6088BDBF95}" srcOrd="0" destOrd="0" presId="urn:microsoft.com/office/officeart/2005/8/layout/radial3"/>
    <dgm:cxn modelId="{82CE8486-262C-40C2-AFAC-FFE286511FFA}" type="presOf" srcId="{EAB25C12-9DCC-4D6B-AE06-36A4C5A812B9}" destId="{64C30EEA-1FF6-4149-A4D8-EE9FE67AC3F6}" srcOrd="0" destOrd="0" presId="urn:microsoft.com/office/officeart/2005/8/layout/radial3"/>
    <dgm:cxn modelId="{B259D28E-0F06-45C3-AB77-E7CAD7FA30D1}" type="presOf" srcId="{F5891E60-E4CF-4871-9624-991EBB961BA2}" destId="{C3ECE24A-7DB0-4891-BB20-C7C6C2FD3000}" srcOrd="0" destOrd="0" presId="urn:microsoft.com/office/officeart/2005/8/layout/radial3"/>
    <dgm:cxn modelId="{F3A423A2-90D4-45E3-AFB2-427CA55DCCC5}" srcId="{EAE2272B-16A7-4CB1-86D5-903DE012B95A}" destId="{EAB25C12-9DCC-4D6B-AE06-36A4C5A812B9}" srcOrd="8" destOrd="0" parTransId="{8D03A94E-9DC0-4E65-BFF0-0CEC7E5DB5A3}" sibTransId="{5B783026-1E05-49D6-920C-D6F53D8BCF46}"/>
    <dgm:cxn modelId="{866E71A4-C049-4202-834A-6BEB78095188}" type="presOf" srcId="{A796E32A-4CEA-4EE4-96A5-0F67DC5437D6}" destId="{A747275A-B026-4844-B953-C4EFE99CEA24}" srcOrd="0" destOrd="0" presId="urn:microsoft.com/office/officeart/2005/8/layout/radial3"/>
    <dgm:cxn modelId="{011FA9B3-DBCB-4D9B-9EE4-C48AA4AC1079}" type="presOf" srcId="{6FE1F32D-BECA-4E39-A33A-12F91E264E3E}" destId="{81EA2BB8-B2A1-4E41-A172-B5968748E206}" srcOrd="0" destOrd="0" presId="urn:microsoft.com/office/officeart/2005/8/layout/radial3"/>
    <dgm:cxn modelId="{BEE837BA-E075-441B-B6B2-56C0C7CFFFFF}" srcId="{EAE2272B-16A7-4CB1-86D5-903DE012B95A}" destId="{BE292509-ECBF-475E-BF5B-F597656786B7}" srcOrd="1" destOrd="0" parTransId="{8D737A2E-42DF-49EF-A7EE-E93CF29E35F5}" sibTransId="{39D334E1-C1AF-41AF-B370-A23A1FFA9A41}"/>
    <dgm:cxn modelId="{0393E2D3-A204-4643-81DE-66286B7CE152}" srcId="{EAE2272B-16A7-4CB1-86D5-903DE012B95A}" destId="{E86FD0E2-CD63-4FD6-8F7B-C873FB460D34}" srcOrd="4" destOrd="0" parTransId="{C7A3DD78-8A8B-41BF-8377-573CC37D464B}" sibTransId="{60E78C8F-8708-43C8-980E-8FBA9A3573F4}"/>
    <dgm:cxn modelId="{E9F2EAFE-1EFD-4404-AA03-7153E6401CF4}" srcId="{EAE2272B-16A7-4CB1-86D5-903DE012B95A}" destId="{A796E32A-4CEA-4EE4-96A5-0F67DC5437D6}" srcOrd="7" destOrd="0" parTransId="{36B75412-0C52-437B-9CBE-955E5CC9CEE2}" sibTransId="{C5802572-9F46-40C4-827B-E2FB3E1DDDA0}"/>
    <dgm:cxn modelId="{22C2296F-C8C5-48C9-8891-BCAE9646966A}" type="presParOf" srcId="{C3ECE24A-7DB0-4891-BB20-C7C6C2FD3000}" destId="{25ACAD26-E685-4D72-8383-9B45DE89F97B}" srcOrd="0" destOrd="0" presId="urn:microsoft.com/office/officeart/2005/8/layout/radial3"/>
    <dgm:cxn modelId="{626F1C17-5ABC-4A8F-A9F3-590B96C25EFB}" type="presParOf" srcId="{25ACAD26-E685-4D72-8383-9B45DE89F97B}" destId="{32295C99-C669-428A-A4E4-DD6088BDBF95}" srcOrd="0" destOrd="0" presId="urn:microsoft.com/office/officeart/2005/8/layout/radial3"/>
    <dgm:cxn modelId="{3FB5441A-788B-47C2-8097-379C59D9F783}" type="presParOf" srcId="{25ACAD26-E685-4D72-8383-9B45DE89F97B}" destId="{F6E1B68F-F6EB-4CFB-B724-C880C96F44EC}" srcOrd="1" destOrd="0" presId="urn:microsoft.com/office/officeart/2005/8/layout/radial3"/>
    <dgm:cxn modelId="{6CA01DCC-B090-4274-B003-6047552DD333}" type="presParOf" srcId="{25ACAD26-E685-4D72-8383-9B45DE89F97B}" destId="{D2894C1C-33B3-431F-9A55-1A3E2CF38263}" srcOrd="2" destOrd="0" presId="urn:microsoft.com/office/officeart/2005/8/layout/radial3"/>
    <dgm:cxn modelId="{67D2F129-C36B-4A0B-9D06-138A551FE72F}" type="presParOf" srcId="{25ACAD26-E685-4D72-8383-9B45DE89F97B}" destId="{06B6512B-D9B0-4CB8-AB74-5A07D4D3C76F}" srcOrd="3" destOrd="0" presId="urn:microsoft.com/office/officeart/2005/8/layout/radial3"/>
    <dgm:cxn modelId="{FA303CE9-3AF2-4A5A-9ADA-D827BEEF01B8}" type="presParOf" srcId="{25ACAD26-E685-4D72-8383-9B45DE89F97B}" destId="{1FF77F51-E799-4441-BA80-9D676BEA363C}" srcOrd="4" destOrd="0" presId="urn:microsoft.com/office/officeart/2005/8/layout/radial3"/>
    <dgm:cxn modelId="{95F2C170-98FC-497A-8DAB-7D159B8AF9C3}" type="presParOf" srcId="{25ACAD26-E685-4D72-8383-9B45DE89F97B}" destId="{615D650F-EC10-4379-A5AF-1710F0AC0D6B}" srcOrd="5" destOrd="0" presId="urn:microsoft.com/office/officeart/2005/8/layout/radial3"/>
    <dgm:cxn modelId="{C6119F73-7364-4438-90DC-83337F08C046}" type="presParOf" srcId="{25ACAD26-E685-4D72-8383-9B45DE89F97B}" destId="{5CA2FE67-7EA5-42A9-AD66-46A73ED675C8}" srcOrd="6" destOrd="0" presId="urn:microsoft.com/office/officeart/2005/8/layout/radial3"/>
    <dgm:cxn modelId="{FEB2AAC6-AF7C-44D2-A9C7-404B789D2B9A}" type="presParOf" srcId="{25ACAD26-E685-4D72-8383-9B45DE89F97B}" destId="{81EA2BB8-B2A1-4E41-A172-B5968748E206}" srcOrd="7" destOrd="0" presId="urn:microsoft.com/office/officeart/2005/8/layout/radial3"/>
    <dgm:cxn modelId="{472D638F-0140-495A-9027-A2639049E4FA}" type="presParOf" srcId="{25ACAD26-E685-4D72-8383-9B45DE89F97B}" destId="{A747275A-B026-4844-B953-C4EFE99CEA24}" srcOrd="8" destOrd="0" presId="urn:microsoft.com/office/officeart/2005/8/layout/radial3"/>
    <dgm:cxn modelId="{9BBDBE4D-5BC7-4AAD-8CE4-87F74B9A4329}" type="presParOf" srcId="{25ACAD26-E685-4D72-8383-9B45DE89F97B}" destId="{64C30EEA-1FF6-4149-A4D8-EE9FE67AC3F6}" srcOrd="9"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295C99-C669-428A-A4E4-DD6088BDBF95}">
      <dsp:nvSpPr>
        <dsp:cNvPr id="0" name=""/>
        <dsp:cNvSpPr/>
      </dsp:nvSpPr>
      <dsp:spPr>
        <a:xfrm>
          <a:off x="1820974" y="844347"/>
          <a:ext cx="2051185" cy="2051185"/>
        </a:xfrm>
        <a:prstGeom prst="ellipse">
          <a:avLst/>
        </a:prstGeom>
        <a:gradFill rotWithShape="0">
          <a:gsLst>
            <a:gs pos="0">
              <a:schemeClr val="accent2">
                <a:alpha val="50000"/>
                <a:hueOff val="0"/>
                <a:satOff val="0"/>
                <a:lumOff val="0"/>
                <a:alphaOff val="0"/>
                <a:satMod val="103000"/>
                <a:lumMod val="102000"/>
                <a:tint val="94000"/>
              </a:schemeClr>
            </a:gs>
            <a:gs pos="50000">
              <a:schemeClr val="accent2">
                <a:alpha val="50000"/>
                <a:hueOff val="0"/>
                <a:satOff val="0"/>
                <a:lumOff val="0"/>
                <a:alphaOff val="0"/>
                <a:satMod val="110000"/>
                <a:lumMod val="100000"/>
                <a:shade val="100000"/>
              </a:schemeClr>
            </a:gs>
            <a:gs pos="100000">
              <a:schemeClr val="accent2">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IN" sz="1600" b="0" kern="1200" cap="none" spc="0">
              <a:ln w="0"/>
              <a:solidFill>
                <a:srgbClr val="FF0000"/>
              </a:solidFill>
              <a:effectLst>
                <a:outerShdw blurRad="38100" dist="25400" dir="5400000" algn="ctr" rotWithShape="0">
                  <a:srgbClr val="6E747A">
                    <a:alpha val="43000"/>
                  </a:srgbClr>
                </a:outerShdw>
              </a:effectLst>
            </a:rPr>
            <a:t>Principles of Software Engineering</a:t>
          </a:r>
        </a:p>
      </dsp:txBody>
      <dsp:txXfrm>
        <a:off x="2121363" y="1144736"/>
        <a:ext cx="1450407" cy="1450407"/>
      </dsp:txXfrm>
    </dsp:sp>
    <dsp:sp modelId="{F6E1B68F-F6EB-4CFB-B724-C880C96F44EC}">
      <dsp:nvSpPr>
        <dsp:cNvPr id="0" name=""/>
        <dsp:cNvSpPr/>
      </dsp:nvSpPr>
      <dsp:spPr>
        <a:xfrm>
          <a:off x="2333770" y="20281"/>
          <a:ext cx="1025592" cy="1025592"/>
        </a:xfrm>
        <a:prstGeom prst="ellipse">
          <a:avLst/>
        </a:prstGeom>
        <a:gradFill rotWithShape="0">
          <a:gsLst>
            <a:gs pos="0">
              <a:schemeClr val="accent3">
                <a:alpha val="50000"/>
                <a:hueOff val="0"/>
                <a:satOff val="0"/>
                <a:lumOff val="0"/>
                <a:alphaOff val="0"/>
                <a:satMod val="103000"/>
                <a:lumMod val="102000"/>
                <a:tint val="94000"/>
              </a:schemeClr>
            </a:gs>
            <a:gs pos="50000">
              <a:schemeClr val="accent3">
                <a:alpha val="50000"/>
                <a:hueOff val="0"/>
                <a:satOff val="0"/>
                <a:lumOff val="0"/>
                <a:alphaOff val="0"/>
                <a:satMod val="110000"/>
                <a:lumMod val="100000"/>
                <a:shade val="100000"/>
              </a:schemeClr>
            </a:gs>
            <a:gs pos="100000">
              <a:schemeClr val="accent3">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IN" sz="900" b="0" kern="1200" cap="none" spc="0">
              <a:ln w="0"/>
              <a:solidFill>
                <a:schemeClr val="accent1"/>
              </a:solidFill>
              <a:effectLst>
                <a:outerShdw blurRad="38100" dist="25400" dir="5400000" algn="ctr" rotWithShape="0">
                  <a:srgbClr val="6E747A">
                    <a:alpha val="43000"/>
                  </a:srgbClr>
                </a:outerShdw>
              </a:effectLst>
            </a:rPr>
            <a:t>Complexity management</a:t>
          </a:r>
        </a:p>
      </dsp:txBody>
      <dsp:txXfrm>
        <a:off x="2483964" y="170475"/>
        <a:ext cx="725204" cy="725204"/>
      </dsp:txXfrm>
    </dsp:sp>
    <dsp:sp modelId="{D2894C1C-33B3-431F-9A55-1A3E2CF38263}">
      <dsp:nvSpPr>
        <dsp:cNvPr id="0" name=""/>
        <dsp:cNvSpPr/>
      </dsp:nvSpPr>
      <dsp:spPr>
        <a:xfrm>
          <a:off x="3193089" y="333047"/>
          <a:ext cx="1025592" cy="1025592"/>
        </a:xfrm>
        <a:prstGeom prst="ellipse">
          <a:avLst/>
        </a:prstGeom>
        <a:gradFill rotWithShape="0">
          <a:gsLst>
            <a:gs pos="0">
              <a:schemeClr val="accent4">
                <a:alpha val="50000"/>
                <a:hueOff val="0"/>
                <a:satOff val="0"/>
                <a:lumOff val="0"/>
                <a:alphaOff val="0"/>
                <a:satMod val="103000"/>
                <a:lumMod val="102000"/>
                <a:tint val="94000"/>
              </a:schemeClr>
            </a:gs>
            <a:gs pos="50000">
              <a:schemeClr val="accent4">
                <a:alpha val="50000"/>
                <a:hueOff val="0"/>
                <a:satOff val="0"/>
                <a:lumOff val="0"/>
                <a:alphaOff val="0"/>
                <a:satMod val="110000"/>
                <a:lumMod val="100000"/>
                <a:shade val="100000"/>
              </a:schemeClr>
            </a:gs>
            <a:gs pos="100000">
              <a:schemeClr val="accent4">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IN" sz="900" b="0" kern="1200" cap="none" spc="0">
              <a:ln w="0"/>
              <a:solidFill>
                <a:schemeClr val="accent1"/>
              </a:solidFill>
              <a:effectLst>
                <a:outerShdw blurRad="38100" dist="25400" dir="5400000" algn="ctr" rotWithShape="0">
                  <a:srgbClr val="6E747A">
                    <a:alpha val="43000"/>
                  </a:srgbClr>
                </a:outerShdw>
              </a:effectLst>
            </a:rPr>
            <a:t>Consistency</a:t>
          </a:r>
        </a:p>
      </dsp:txBody>
      <dsp:txXfrm>
        <a:off x="3343283" y="483241"/>
        <a:ext cx="725204" cy="725204"/>
      </dsp:txXfrm>
    </dsp:sp>
    <dsp:sp modelId="{06B6512B-D9B0-4CB8-AB74-5A07D4D3C76F}">
      <dsp:nvSpPr>
        <dsp:cNvPr id="0" name=""/>
        <dsp:cNvSpPr/>
      </dsp:nvSpPr>
      <dsp:spPr>
        <a:xfrm>
          <a:off x="3650322" y="1124999"/>
          <a:ext cx="1025592" cy="102559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IN" sz="900" b="0" kern="1200" cap="none" spc="0">
              <a:ln w="0"/>
              <a:solidFill>
                <a:schemeClr val="accent1"/>
              </a:solidFill>
              <a:effectLst>
                <a:outerShdw blurRad="38100" dist="25400" dir="5400000" algn="ctr" rotWithShape="0">
                  <a:srgbClr val="6E747A">
                    <a:alpha val="43000"/>
                  </a:srgbClr>
                </a:outerShdw>
              </a:effectLst>
            </a:rPr>
            <a:t>Risk mitigation</a:t>
          </a:r>
        </a:p>
      </dsp:txBody>
      <dsp:txXfrm>
        <a:off x="3800516" y="1275193"/>
        <a:ext cx="725204" cy="725204"/>
      </dsp:txXfrm>
    </dsp:sp>
    <dsp:sp modelId="{1FF77F51-E799-4441-BA80-9D676BEA363C}">
      <dsp:nvSpPr>
        <dsp:cNvPr id="0" name=""/>
        <dsp:cNvSpPr/>
      </dsp:nvSpPr>
      <dsp:spPr>
        <a:xfrm>
          <a:off x="3491527" y="2025574"/>
          <a:ext cx="1025592" cy="1025592"/>
        </a:xfrm>
        <a:prstGeom prst="ellipse">
          <a:avLst/>
        </a:prstGeom>
        <a:gradFill rotWithShape="0">
          <a:gsLst>
            <a:gs pos="0">
              <a:schemeClr val="accent6">
                <a:alpha val="50000"/>
                <a:hueOff val="0"/>
                <a:satOff val="0"/>
                <a:lumOff val="0"/>
                <a:alphaOff val="0"/>
                <a:satMod val="103000"/>
                <a:lumMod val="102000"/>
                <a:tint val="94000"/>
              </a:schemeClr>
            </a:gs>
            <a:gs pos="50000">
              <a:schemeClr val="accent6">
                <a:alpha val="50000"/>
                <a:hueOff val="0"/>
                <a:satOff val="0"/>
                <a:lumOff val="0"/>
                <a:alphaOff val="0"/>
                <a:satMod val="110000"/>
                <a:lumMod val="100000"/>
                <a:shade val="100000"/>
              </a:schemeClr>
            </a:gs>
            <a:gs pos="100000">
              <a:schemeClr val="accent6">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IN" sz="900" b="0" kern="1200" cap="none" spc="0">
              <a:ln w="0"/>
              <a:solidFill>
                <a:schemeClr val="accent1"/>
              </a:solidFill>
              <a:effectLst>
                <a:outerShdw blurRad="38100" dist="25400" dir="5400000" algn="ctr" rotWithShape="0">
                  <a:srgbClr val="6E747A">
                    <a:alpha val="43000"/>
                  </a:srgbClr>
                </a:outerShdw>
              </a:effectLst>
            </a:rPr>
            <a:t>Quality enhancement</a:t>
          </a:r>
        </a:p>
      </dsp:txBody>
      <dsp:txXfrm>
        <a:off x="3641721" y="2175768"/>
        <a:ext cx="725204" cy="725204"/>
      </dsp:txXfrm>
    </dsp:sp>
    <dsp:sp modelId="{615D650F-EC10-4379-A5AF-1710F0AC0D6B}">
      <dsp:nvSpPr>
        <dsp:cNvPr id="0" name=""/>
        <dsp:cNvSpPr/>
      </dsp:nvSpPr>
      <dsp:spPr>
        <a:xfrm>
          <a:off x="2791004" y="2613382"/>
          <a:ext cx="1025592" cy="1025592"/>
        </a:xfrm>
        <a:prstGeom prst="ellipse">
          <a:avLst/>
        </a:prstGeom>
        <a:gradFill rotWithShape="0">
          <a:gsLst>
            <a:gs pos="0">
              <a:schemeClr val="accent2">
                <a:alpha val="50000"/>
                <a:hueOff val="0"/>
                <a:satOff val="0"/>
                <a:lumOff val="0"/>
                <a:alphaOff val="0"/>
                <a:satMod val="103000"/>
                <a:lumMod val="102000"/>
                <a:tint val="94000"/>
              </a:schemeClr>
            </a:gs>
            <a:gs pos="50000">
              <a:schemeClr val="accent2">
                <a:alpha val="50000"/>
                <a:hueOff val="0"/>
                <a:satOff val="0"/>
                <a:lumOff val="0"/>
                <a:alphaOff val="0"/>
                <a:satMod val="110000"/>
                <a:lumMod val="100000"/>
                <a:shade val="100000"/>
              </a:schemeClr>
            </a:gs>
            <a:gs pos="100000">
              <a:schemeClr val="accent2">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IN" sz="900" b="0" kern="1200" cap="none" spc="0">
              <a:ln w="0"/>
              <a:solidFill>
                <a:schemeClr val="accent1"/>
              </a:solidFill>
              <a:effectLst>
                <a:outerShdw blurRad="38100" dist="25400" dir="5400000" algn="ctr" rotWithShape="0">
                  <a:srgbClr val="6E747A">
                    <a:alpha val="43000"/>
                  </a:srgbClr>
                </a:outerShdw>
              </a:effectLst>
            </a:rPr>
            <a:t>Efficiency and productivity</a:t>
          </a:r>
        </a:p>
      </dsp:txBody>
      <dsp:txXfrm>
        <a:off x="2941198" y="2763576"/>
        <a:ext cx="725204" cy="725204"/>
      </dsp:txXfrm>
    </dsp:sp>
    <dsp:sp modelId="{5CA2FE67-7EA5-42A9-AD66-46A73ED675C8}">
      <dsp:nvSpPr>
        <dsp:cNvPr id="0" name=""/>
        <dsp:cNvSpPr/>
      </dsp:nvSpPr>
      <dsp:spPr>
        <a:xfrm>
          <a:off x="1876537" y="2613382"/>
          <a:ext cx="1025592" cy="1025592"/>
        </a:xfrm>
        <a:prstGeom prst="ellipse">
          <a:avLst/>
        </a:prstGeom>
        <a:gradFill rotWithShape="0">
          <a:gsLst>
            <a:gs pos="0">
              <a:schemeClr val="accent3">
                <a:alpha val="50000"/>
                <a:hueOff val="0"/>
                <a:satOff val="0"/>
                <a:lumOff val="0"/>
                <a:alphaOff val="0"/>
                <a:satMod val="103000"/>
                <a:lumMod val="102000"/>
                <a:tint val="94000"/>
              </a:schemeClr>
            </a:gs>
            <a:gs pos="50000">
              <a:schemeClr val="accent3">
                <a:alpha val="50000"/>
                <a:hueOff val="0"/>
                <a:satOff val="0"/>
                <a:lumOff val="0"/>
                <a:alphaOff val="0"/>
                <a:satMod val="110000"/>
                <a:lumMod val="100000"/>
                <a:shade val="100000"/>
              </a:schemeClr>
            </a:gs>
            <a:gs pos="100000">
              <a:schemeClr val="accent3">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IN" sz="900" b="0" kern="1200" cap="none" spc="0">
              <a:ln w="0"/>
              <a:solidFill>
                <a:schemeClr val="accent1"/>
              </a:solidFill>
              <a:effectLst>
                <a:outerShdw blurRad="38100" dist="25400" dir="5400000" algn="ctr" rotWithShape="0">
                  <a:srgbClr val="6E747A">
                    <a:alpha val="43000"/>
                  </a:srgbClr>
                </a:outerShdw>
              </a:effectLst>
            </a:rPr>
            <a:t>Adaptability</a:t>
          </a:r>
        </a:p>
      </dsp:txBody>
      <dsp:txXfrm>
        <a:off x="2026731" y="2763576"/>
        <a:ext cx="725204" cy="725204"/>
      </dsp:txXfrm>
    </dsp:sp>
    <dsp:sp modelId="{81EA2BB8-B2A1-4E41-A172-B5968748E206}">
      <dsp:nvSpPr>
        <dsp:cNvPr id="0" name=""/>
        <dsp:cNvSpPr/>
      </dsp:nvSpPr>
      <dsp:spPr>
        <a:xfrm>
          <a:off x="1176014" y="2025574"/>
          <a:ext cx="1025592" cy="1025592"/>
        </a:xfrm>
        <a:prstGeom prst="ellipse">
          <a:avLst/>
        </a:prstGeom>
        <a:gradFill rotWithShape="0">
          <a:gsLst>
            <a:gs pos="0">
              <a:schemeClr val="accent4">
                <a:alpha val="50000"/>
                <a:hueOff val="0"/>
                <a:satOff val="0"/>
                <a:lumOff val="0"/>
                <a:alphaOff val="0"/>
                <a:satMod val="103000"/>
                <a:lumMod val="102000"/>
                <a:tint val="94000"/>
              </a:schemeClr>
            </a:gs>
            <a:gs pos="50000">
              <a:schemeClr val="accent4">
                <a:alpha val="50000"/>
                <a:hueOff val="0"/>
                <a:satOff val="0"/>
                <a:lumOff val="0"/>
                <a:alphaOff val="0"/>
                <a:satMod val="110000"/>
                <a:lumMod val="100000"/>
                <a:shade val="100000"/>
              </a:schemeClr>
            </a:gs>
            <a:gs pos="100000">
              <a:schemeClr val="accent4">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IN" sz="900" b="0" kern="1200" cap="none" spc="0">
              <a:ln w="0"/>
              <a:solidFill>
                <a:schemeClr val="accent1"/>
              </a:solidFill>
              <a:effectLst>
                <a:outerShdw blurRad="38100" dist="25400" dir="5400000" algn="ctr" rotWithShape="0">
                  <a:srgbClr val="6E747A">
                    <a:alpha val="43000"/>
                  </a:srgbClr>
                </a:outerShdw>
              </a:effectLst>
            </a:rPr>
            <a:t>Communication and coaboration</a:t>
          </a:r>
        </a:p>
      </dsp:txBody>
      <dsp:txXfrm>
        <a:off x="1326208" y="2175768"/>
        <a:ext cx="725204" cy="725204"/>
      </dsp:txXfrm>
    </dsp:sp>
    <dsp:sp modelId="{A747275A-B026-4844-B953-C4EFE99CEA24}">
      <dsp:nvSpPr>
        <dsp:cNvPr id="0" name=""/>
        <dsp:cNvSpPr/>
      </dsp:nvSpPr>
      <dsp:spPr>
        <a:xfrm>
          <a:off x="1017218" y="1124999"/>
          <a:ext cx="1025592" cy="102559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IN" sz="900" b="0" kern="1200" cap="none" spc="0">
              <a:ln w="0"/>
              <a:solidFill>
                <a:schemeClr val="accent1"/>
              </a:solidFill>
              <a:effectLst>
                <a:outerShdw blurRad="38100" dist="25400" dir="5400000" algn="ctr" rotWithShape="0">
                  <a:srgbClr val="6E747A">
                    <a:alpha val="43000"/>
                  </a:srgbClr>
                </a:outerShdw>
              </a:effectLst>
            </a:rPr>
            <a:t>Scalability and maintainance</a:t>
          </a:r>
        </a:p>
      </dsp:txBody>
      <dsp:txXfrm>
        <a:off x="1167412" y="1275193"/>
        <a:ext cx="725204" cy="725204"/>
      </dsp:txXfrm>
    </dsp:sp>
    <dsp:sp modelId="{64C30EEA-1FF6-4149-A4D8-EE9FE67AC3F6}">
      <dsp:nvSpPr>
        <dsp:cNvPr id="0" name=""/>
        <dsp:cNvSpPr/>
      </dsp:nvSpPr>
      <dsp:spPr>
        <a:xfrm>
          <a:off x="1474452" y="333047"/>
          <a:ext cx="1025592" cy="1025592"/>
        </a:xfrm>
        <a:prstGeom prst="ellipse">
          <a:avLst/>
        </a:prstGeom>
        <a:gradFill rotWithShape="0">
          <a:gsLst>
            <a:gs pos="0">
              <a:schemeClr val="accent6">
                <a:alpha val="50000"/>
                <a:hueOff val="0"/>
                <a:satOff val="0"/>
                <a:lumOff val="0"/>
                <a:alphaOff val="0"/>
                <a:satMod val="103000"/>
                <a:lumMod val="102000"/>
                <a:tint val="94000"/>
              </a:schemeClr>
            </a:gs>
            <a:gs pos="50000">
              <a:schemeClr val="accent6">
                <a:alpha val="50000"/>
                <a:hueOff val="0"/>
                <a:satOff val="0"/>
                <a:lumOff val="0"/>
                <a:alphaOff val="0"/>
                <a:satMod val="110000"/>
                <a:lumMod val="100000"/>
                <a:shade val="100000"/>
              </a:schemeClr>
            </a:gs>
            <a:gs pos="100000">
              <a:schemeClr val="accent6">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Font typeface="+mj-lt"/>
            <a:buNone/>
          </a:pPr>
          <a:r>
            <a:rPr lang="en-IN" sz="900" b="0" kern="1200" cap="none" spc="0">
              <a:ln w="0"/>
              <a:solidFill>
                <a:schemeClr val="accent1"/>
              </a:solidFill>
              <a:effectLst>
                <a:outerShdw blurRad="38100" dist="25400" dir="5400000" algn="ctr" rotWithShape="0">
                  <a:srgbClr val="6E747A">
                    <a:alpha val="43000"/>
                  </a:srgbClr>
                </a:outerShdw>
              </a:effectLst>
            </a:rPr>
            <a:t>user-certain approach</a:t>
          </a:r>
        </a:p>
      </dsp:txBody>
      <dsp:txXfrm>
        <a:off x="1624646" y="483241"/>
        <a:ext cx="725204" cy="7252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15</Pages>
  <Words>4003</Words>
  <Characters>22819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10</cp:revision>
  <dcterms:created xsi:type="dcterms:W3CDTF">2024-12-05T03:50:00Z</dcterms:created>
  <dcterms:modified xsi:type="dcterms:W3CDTF">2024-12-05T07:58:00Z</dcterms:modified>
</cp:coreProperties>
</file>